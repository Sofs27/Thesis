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AB606" w14:textId="489512C6" w:rsidR="007437DA" w:rsidRPr="008D3D98" w:rsidRDefault="001076CE" w:rsidP="002A1D56">
      <w:pPr>
        <w:spacing w:line="360" w:lineRule="auto"/>
        <w:rPr>
          <w:rFonts w:ascii="Arial" w:hAnsi="Arial" w:cs="Arial"/>
        </w:rPr>
      </w:pPr>
      <w:r w:rsidRPr="008D3D98">
        <w:rPr>
          <w:rFonts w:ascii="Arial" w:hAnsi="Arial" w:cs="Arial"/>
          <w:noProof/>
        </w:rPr>
        <w:drawing>
          <wp:anchor distT="0" distB="0" distL="114300" distR="114300" simplePos="0" relativeHeight="251657216" behindDoc="1" locked="0" layoutInCell="1" allowOverlap="1" wp14:anchorId="2A8A5097" wp14:editId="7C117B1F">
            <wp:simplePos x="0" y="0"/>
            <wp:positionH relativeFrom="margin">
              <wp:align>center</wp:align>
            </wp:positionH>
            <wp:positionV relativeFrom="margin">
              <wp:posOffset>224155</wp:posOffset>
            </wp:positionV>
            <wp:extent cx="2159635" cy="923925"/>
            <wp:effectExtent l="0" t="0" r="0" b="0"/>
            <wp:wrapTight wrapText="bothSides">
              <wp:wrapPolygon edited="0">
                <wp:start x="6097" y="891"/>
                <wp:lineTo x="3430" y="1781"/>
                <wp:lineTo x="953" y="5344"/>
                <wp:lineTo x="953" y="9353"/>
                <wp:lineTo x="2286" y="16033"/>
                <wp:lineTo x="2286" y="20932"/>
                <wp:lineTo x="5716" y="20932"/>
                <wp:lineTo x="17910" y="18705"/>
                <wp:lineTo x="18482" y="16033"/>
                <wp:lineTo x="19625" y="16033"/>
                <wp:lineTo x="20577" y="13806"/>
                <wp:lineTo x="20196" y="3118"/>
                <wp:lineTo x="19625" y="891"/>
                <wp:lineTo x="6097" y="891"/>
              </wp:wrapPolygon>
            </wp:wrapTight>
            <wp:docPr id="357995763" name="Picture 2" descr="Normas Gráficas | Instituto Superior de Agronom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rmas Gráficas | Instituto Superior de Agronomia"/>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903" b="-1"/>
                    <a:stretch/>
                  </pic:blipFill>
                  <pic:spPr bwMode="auto">
                    <a:xfrm>
                      <a:off x="0" y="0"/>
                      <a:ext cx="2159635" cy="923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9516FA8" w14:textId="1B87ECD3" w:rsidR="007437DA" w:rsidRPr="008D3D98" w:rsidRDefault="007437DA" w:rsidP="002A1D56">
      <w:pPr>
        <w:spacing w:line="360" w:lineRule="auto"/>
        <w:rPr>
          <w:rFonts w:ascii="Arial" w:hAnsi="Arial" w:cs="Arial"/>
        </w:rPr>
      </w:pPr>
    </w:p>
    <w:p w14:paraId="20521454" w14:textId="02157288" w:rsidR="007437DA" w:rsidRPr="008D3D98" w:rsidRDefault="007437DA" w:rsidP="002A1D56">
      <w:pPr>
        <w:spacing w:line="360" w:lineRule="auto"/>
        <w:rPr>
          <w:rFonts w:ascii="Arial" w:hAnsi="Arial" w:cs="Arial"/>
        </w:rPr>
      </w:pPr>
    </w:p>
    <w:p w14:paraId="1CE652FC" w14:textId="75729DB2" w:rsidR="007437DA" w:rsidRPr="008D3D98" w:rsidRDefault="007437DA" w:rsidP="002A1D56">
      <w:pPr>
        <w:spacing w:line="360" w:lineRule="auto"/>
        <w:rPr>
          <w:rFonts w:ascii="Arial" w:hAnsi="Arial" w:cs="Arial"/>
        </w:rPr>
      </w:pPr>
    </w:p>
    <w:p w14:paraId="67FF4037" w14:textId="5E4C5B32" w:rsidR="007437DA" w:rsidRPr="008D3D98" w:rsidRDefault="007437DA" w:rsidP="002A1D56">
      <w:pPr>
        <w:spacing w:line="360" w:lineRule="auto"/>
        <w:rPr>
          <w:rFonts w:ascii="Arial" w:hAnsi="Arial" w:cs="Arial"/>
        </w:rPr>
      </w:pPr>
    </w:p>
    <w:p w14:paraId="6E72B33E" w14:textId="5A47CB15" w:rsidR="007437DA" w:rsidRPr="008D3D98" w:rsidRDefault="007437DA" w:rsidP="002A1D56">
      <w:pPr>
        <w:spacing w:line="360" w:lineRule="auto"/>
        <w:rPr>
          <w:rFonts w:ascii="Arial" w:hAnsi="Arial" w:cs="Arial"/>
        </w:rPr>
      </w:pPr>
    </w:p>
    <w:p w14:paraId="22BB9CD0" w14:textId="0AD383F8" w:rsidR="00E2199C" w:rsidRPr="008D3D98" w:rsidRDefault="00E2199C" w:rsidP="002A1D56">
      <w:pPr>
        <w:spacing w:line="360" w:lineRule="auto"/>
        <w:jc w:val="center"/>
        <w:rPr>
          <w:rFonts w:ascii="Arial" w:hAnsi="Arial" w:cs="Arial"/>
          <w:b/>
          <w:bCs/>
          <w:sz w:val="32"/>
          <w:szCs w:val="32"/>
        </w:rPr>
      </w:pPr>
      <w:r w:rsidRPr="008D3D98">
        <w:rPr>
          <w:rFonts w:ascii="Arial" w:hAnsi="Arial" w:cs="Arial"/>
          <w:b/>
          <w:bCs/>
          <w:sz w:val="32"/>
          <w:szCs w:val="32"/>
        </w:rPr>
        <w:t>Detecting and Assessing Pollution Events from Wildfires Using Remote Sensing and Meteorological Data</w:t>
      </w:r>
    </w:p>
    <w:p w14:paraId="57511C62" w14:textId="3BC4925B" w:rsidR="007437DA" w:rsidRPr="008D3D98" w:rsidRDefault="00F8117F" w:rsidP="002A1D56">
      <w:pPr>
        <w:spacing w:line="360" w:lineRule="auto"/>
        <w:jc w:val="center"/>
        <w:rPr>
          <w:rFonts w:ascii="Arial" w:hAnsi="Arial" w:cs="Arial"/>
          <w:b/>
          <w:bCs/>
          <w:sz w:val="28"/>
          <w:szCs w:val="28"/>
        </w:rPr>
      </w:pPr>
      <w:r w:rsidRPr="008D3D98">
        <w:rPr>
          <w:rFonts w:ascii="Arial" w:hAnsi="Arial" w:cs="Arial"/>
          <w:b/>
          <w:bCs/>
          <w:sz w:val="28"/>
          <w:szCs w:val="28"/>
        </w:rPr>
        <w:t>A Data Science Approach</w:t>
      </w:r>
    </w:p>
    <w:p w14:paraId="5E3168D6" w14:textId="11ECE04D" w:rsidR="007437DA" w:rsidRPr="008D3D98" w:rsidRDefault="007437DA" w:rsidP="002A1D56">
      <w:pPr>
        <w:spacing w:line="360" w:lineRule="auto"/>
        <w:rPr>
          <w:rFonts w:ascii="Arial" w:hAnsi="Arial" w:cs="Arial"/>
        </w:rPr>
      </w:pPr>
    </w:p>
    <w:p w14:paraId="2B50D3A8" w14:textId="2E215800" w:rsidR="007437DA" w:rsidRPr="008D3D98" w:rsidRDefault="007437DA" w:rsidP="002A1D56">
      <w:pPr>
        <w:spacing w:line="360" w:lineRule="auto"/>
        <w:rPr>
          <w:rFonts w:ascii="Arial" w:hAnsi="Arial" w:cs="Arial"/>
        </w:rPr>
      </w:pPr>
    </w:p>
    <w:p w14:paraId="364A8AC4" w14:textId="6451EC78" w:rsidR="007437DA" w:rsidRPr="008D3D98" w:rsidRDefault="004C4FC0" w:rsidP="002A1D56">
      <w:pPr>
        <w:spacing w:line="360" w:lineRule="auto"/>
        <w:jc w:val="center"/>
        <w:rPr>
          <w:rFonts w:ascii="Arial" w:hAnsi="Arial" w:cs="Arial"/>
          <w:b/>
          <w:bCs/>
          <w:sz w:val="28"/>
          <w:szCs w:val="28"/>
        </w:rPr>
      </w:pPr>
      <w:r w:rsidRPr="008D3D98">
        <w:rPr>
          <w:rFonts w:ascii="Arial" w:hAnsi="Arial" w:cs="Arial"/>
          <w:b/>
          <w:bCs/>
          <w:sz w:val="28"/>
          <w:szCs w:val="28"/>
        </w:rPr>
        <w:t>Sofia Margarida Matias Rodrigues</w:t>
      </w:r>
    </w:p>
    <w:p w14:paraId="5960C7E7" w14:textId="4563C392" w:rsidR="007437DA" w:rsidRPr="008D3D98" w:rsidRDefault="007437DA" w:rsidP="002A1D56">
      <w:pPr>
        <w:spacing w:line="360" w:lineRule="auto"/>
        <w:rPr>
          <w:rFonts w:ascii="Arial" w:hAnsi="Arial" w:cs="Arial"/>
        </w:rPr>
      </w:pPr>
    </w:p>
    <w:p w14:paraId="236616B5" w14:textId="7911071A" w:rsidR="007437DA" w:rsidRPr="008D3D98" w:rsidRDefault="007437DA" w:rsidP="002A1D56">
      <w:pPr>
        <w:spacing w:line="360" w:lineRule="auto"/>
        <w:rPr>
          <w:rFonts w:ascii="Arial" w:hAnsi="Arial" w:cs="Arial"/>
        </w:rPr>
      </w:pPr>
    </w:p>
    <w:p w14:paraId="06C53AEB" w14:textId="736E2986" w:rsidR="00496C19" w:rsidRPr="009D205A" w:rsidRDefault="004C4FC0" w:rsidP="002A1D56">
      <w:pPr>
        <w:spacing w:line="360" w:lineRule="auto"/>
        <w:jc w:val="center"/>
        <w:rPr>
          <w:rFonts w:ascii="Arial" w:hAnsi="Arial" w:cs="Arial"/>
          <w:sz w:val="28"/>
          <w:szCs w:val="28"/>
          <w:lang w:val="pt-PT"/>
          <w:rPrChange w:id="0" w:author="Sofia Margarida Matias Rodrigues" w:date="2025-03-07T10:18:00Z" w16du:dateUtc="2025-03-07T10:18:00Z">
            <w:rPr>
              <w:rFonts w:ascii="Arial" w:hAnsi="Arial" w:cs="Arial"/>
              <w:sz w:val="28"/>
              <w:szCs w:val="28"/>
            </w:rPr>
          </w:rPrChange>
        </w:rPr>
      </w:pPr>
      <w:r w:rsidRPr="009D205A">
        <w:rPr>
          <w:rFonts w:ascii="Arial" w:hAnsi="Arial" w:cs="Arial"/>
          <w:sz w:val="28"/>
          <w:szCs w:val="28"/>
          <w:lang w:val="pt-PT"/>
          <w:rPrChange w:id="1" w:author="Sofia Margarida Matias Rodrigues" w:date="2025-03-07T10:18:00Z" w16du:dateUtc="2025-03-07T10:18:00Z">
            <w:rPr>
              <w:rFonts w:ascii="Arial" w:hAnsi="Arial" w:cs="Arial"/>
              <w:sz w:val="28"/>
              <w:szCs w:val="28"/>
            </w:rPr>
          </w:rPrChange>
        </w:rPr>
        <w:t>Dissertação para a obtenção do Grau de Mestre em</w:t>
      </w:r>
    </w:p>
    <w:p w14:paraId="7692071A" w14:textId="1D6A016C" w:rsidR="007437DA" w:rsidRPr="009D205A" w:rsidRDefault="004C4FC0" w:rsidP="002A1D56">
      <w:pPr>
        <w:spacing w:line="360" w:lineRule="auto"/>
        <w:jc w:val="center"/>
        <w:rPr>
          <w:rFonts w:ascii="Arial" w:hAnsi="Arial" w:cs="Arial"/>
          <w:b/>
          <w:bCs/>
          <w:sz w:val="28"/>
          <w:szCs w:val="28"/>
          <w:lang w:val="pt-PT"/>
          <w:rPrChange w:id="2" w:author="Sofia Margarida Matias Rodrigues" w:date="2025-03-07T10:18:00Z" w16du:dateUtc="2025-03-07T10:18:00Z">
            <w:rPr>
              <w:rFonts w:ascii="Arial" w:hAnsi="Arial" w:cs="Arial"/>
              <w:b/>
              <w:bCs/>
              <w:sz w:val="28"/>
              <w:szCs w:val="28"/>
            </w:rPr>
          </w:rPrChange>
        </w:rPr>
      </w:pPr>
      <w:r w:rsidRPr="009D205A">
        <w:rPr>
          <w:rFonts w:ascii="Arial" w:hAnsi="Arial" w:cs="Arial"/>
          <w:b/>
          <w:bCs/>
          <w:sz w:val="28"/>
          <w:szCs w:val="28"/>
          <w:lang w:val="pt-PT"/>
          <w:rPrChange w:id="3" w:author="Sofia Margarida Matias Rodrigues" w:date="2025-03-07T10:18:00Z" w16du:dateUtc="2025-03-07T10:18:00Z">
            <w:rPr>
              <w:rFonts w:ascii="Arial" w:hAnsi="Arial" w:cs="Arial"/>
              <w:b/>
              <w:bCs/>
              <w:sz w:val="28"/>
              <w:szCs w:val="28"/>
            </w:rPr>
          </w:rPrChange>
        </w:rPr>
        <w:t xml:space="preserve">Ciências dos Dados em </w:t>
      </w:r>
      <w:r w:rsidR="00496C19" w:rsidRPr="009D205A">
        <w:rPr>
          <w:rFonts w:ascii="Arial" w:hAnsi="Arial" w:cs="Arial"/>
          <w:b/>
          <w:bCs/>
          <w:sz w:val="28"/>
          <w:szCs w:val="28"/>
          <w:lang w:val="pt-PT"/>
          <w:rPrChange w:id="4" w:author="Sofia Margarida Matias Rodrigues" w:date="2025-03-07T10:18:00Z" w16du:dateUtc="2025-03-07T10:18:00Z">
            <w:rPr>
              <w:rFonts w:ascii="Arial" w:hAnsi="Arial" w:cs="Arial"/>
              <w:b/>
              <w:bCs/>
              <w:sz w:val="28"/>
              <w:szCs w:val="28"/>
            </w:rPr>
          </w:rPrChange>
        </w:rPr>
        <w:t>Agricultura, Alimentação, Floresta e Ambiente</w:t>
      </w:r>
    </w:p>
    <w:p w14:paraId="092B7BB3" w14:textId="77777777" w:rsidR="00546145" w:rsidRPr="009D205A" w:rsidRDefault="00546145" w:rsidP="002A1D56">
      <w:pPr>
        <w:spacing w:line="360" w:lineRule="auto"/>
        <w:rPr>
          <w:rFonts w:ascii="Arial" w:hAnsi="Arial" w:cs="Arial"/>
          <w:sz w:val="24"/>
          <w:szCs w:val="24"/>
          <w:lang w:val="pt-PT"/>
          <w:rPrChange w:id="5" w:author="Sofia Margarida Matias Rodrigues" w:date="2025-03-07T10:18:00Z" w16du:dateUtc="2025-03-07T10:18:00Z">
            <w:rPr>
              <w:rFonts w:ascii="Arial" w:hAnsi="Arial" w:cs="Arial"/>
              <w:sz w:val="24"/>
              <w:szCs w:val="24"/>
            </w:rPr>
          </w:rPrChange>
        </w:rPr>
      </w:pPr>
    </w:p>
    <w:p w14:paraId="26D31976" w14:textId="13002F83" w:rsidR="001C642C" w:rsidRPr="008D3D98" w:rsidRDefault="00496C19" w:rsidP="002A1D56">
      <w:pPr>
        <w:spacing w:line="360" w:lineRule="auto"/>
        <w:rPr>
          <w:rFonts w:ascii="Arial" w:hAnsi="Arial" w:cs="Arial"/>
          <w:sz w:val="24"/>
          <w:szCs w:val="24"/>
        </w:rPr>
      </w:pPr>
      <w:proofErr w:type="spellStart"/>
      <w:r w:rsidRPr="008D3D98">
        <w:rPr>
          <w:rFonts w:ascii="Arial" w:hAnsi="Arial" w:cs="Arial"/>
          <w:sz w:val="24"/>
          <w:szCs w:val="24"/>
        </w:rPr>
        <w:t>Orientador</w:t>
      </w:r>
      <w:proofErr w:type="spellEnd"/>
      <w:r w:rsidRPr="008D3D98">
        <w:rPr>
          <w:rFonts w:ascii="Arial" w:hAnsi="Arial" w:cs="Arial"/>
          <w:sz w:val="24"/>
          <w:szCs w:val="24"/>
        </w:rPr>
        <w:t>(es):</w:t>
      </w:r>
      <w:r w:rsidR="00090018" w:rsidRPr="008D3D98">
        <w:rPr>
          <w:rFonts w:ascii="Arial" w:hAnsi="Arial" w:cs="Arial"/>
          <w:sz w:val="24"/>
          <w:szCs w:val="24"/>
        </w:rPr>
        <w:tab/>
      </w:r>
      <w:r w:rsidR="00E96F44" w:rsidRPr="008D3D98">
        <w:rPr>
          <w:rFonts w:ascii="Arial" w:hAnsi="Arial" w:cs="Arial"/>
          <w:sz w:val="24"/>
          <w:szCs w:val="24"/>
        </w:rPr>
        <w:t>Ana R</w:t>
      </w:r>
      <w:r w:rsidR="001C642C" w:rsidRPr="008D3D98">
        <w:rPr>
          <w:rFonts w:ascii="Arial" w:hAnsi="Arial" w:cs="Arial"/>
          <w:sz w:val="24"/>
          <w:szCs w:val="24"/>
        </w:rPr>
        <w:t>usso</w:t>
      </w:r>
    </w:p>
    <w:p w14:paraId="177A80A2" w14:textId="06CA5731" w:rsidR="007437DA" w:rsidRPr="008D3D98" w:rsidRDefault="00A33C10" w:rsidP="002A1D56">
      <w:pPr>
        <w:spacing w:line="360" w:lineRule="auto"/>
        <w:ind w:left="1418" w:firstLine="709"/>
        <w:rPr>
          <w:rFonts w:ascii="Arial" w:hAnsi="Arial" w:cs="Arial"/>
          <w:sz w:val="24"/>
          <w:szCs w:val="24"/>
        </w:rPr>
      </w:pPr>
      <w:r w:rsidRPr="008D3D98">
        <w:rPr>
          <w:rFonts w:ascii="Arial" w:hAnsi="Arial" w:cs="Arial"/>
          <w:sz w:val="24"/>
          <w:szCs w:val="24"/>
        </w:rPr>
        <w:t>Célia Gouveia</w:t>
      </w:r>
    </w:p>
    <w:p w14:paraId="5B2D21C9" w14:textId="77777777" w:rsidR="00C0011C" w:rsidRPr="008D3D98" w:rsidRDefault="00C0011C" w:rsidP="002A1D56">
      <w:pPr>
        <w:spacing w:line="360" w:lineRule="auto"/>
        <w:rPr>
          <w:rFonts w:ascii="Arial" w:hAnsi="Arial" w:cs="Arial"/>
        </w:rPr>
      </w:pPr>
    </w:p>
    <w:p w14:paraId="2016F977" w14:textId="77777777" w:rsidR="00344046" w:rsidRPr="008D3D98" w:rsidRDefault="00344046" w:rsidP="002A1D56">
      <w:pPr>
        <w:spacing w:line="360" w:lineRule="auto"/>
        <w:rPr>
          <w:rFonts w:ascii="Arial" w:hAnsi="Arial" w:cs="Arial"/>
        </w:rPr>
      </w:pPr>
    </w:p>
    <w:p w14:paraId="6C7EB83A" w14:textId="77777777" w:rsidR="00344046" w:rsidRPr="008D3D98" w:rsidRDefault="00344046" w:rsidP="002A1D56">
      <w:pPr>
        <w:spacing w:line="360" w:lineRule="auto"/>
        <w:rPr>
          <w:rFonts w:ascii="Arial" w:hAnsi="Arial" w:cs="Arial"/>
        </w:rPr>
      </w:pPr>
    </w:p>
    <w:p w14:paraId="2AC3EBBC" w14:textId="77777777" w:rsidR="00344046" w:rsidRPr="008D3D98" w:rsidRDefault="00344046" w:rsidP="002A1D56">
      <w:pPr>
        <w:spacing w:line="360" w:lineRule="auto"/>
        <w:rPr>
          <w:rFonts w:ascii="Arial" w:hAnsi="Arial" w:cs="Arial"/>
        </w:rPr>
      </w:pPr>
    </w:p>
    <w:p w14:paraId="17B8EDDD" w14:textId="412319C8" w:rsidR="007437DA" w:rsidRPr="008D3D98" w:rsidRDefault="00D83825" w:rsidP="002A1D56">
      <w:pPr>
        <w:spacing w:line="360" w:lineRule="auto"/>
        <w:jc w:val="center"/>
        <w:rPr>
          <w:rFonts w:ascii="Arial" w:hAnsi="Arial" w:cs="Arial"/>
          <w:b/>
          <w:bCs/>
          <w:sz w:val="24"/>
          <w:szCs w:val="24"/>
        </w:rPr>
      </w:pPr>
      <w:r w:rsidRPr="008D3D98">
        <w:rPr>
          <w:rFonts w:ascii="Arial" w:hAnsi="Arial" w:cs="Arial"/>
          <w:b/>
          <w:bCs/>
          <w:noProof/>
          <w:sz w:val="24"/>
          <w:szCs w:val="24"/>
        </w:rPr>
        <w:drawing>
          <wp:anchor distT="0" distB="0" distL="114300" distR="114300" simplePos="0" relativeHeight="251659264" behindDoc="1" locked="0" layoutInCell="1" allowOverlap="1" wp14:anchorId="1C7F4A45" wp14:editId="6FF6EE55">
            <wp:simplePos x="0" y="0"/>
            <wp:positionH relativeFrom="column">
              <wp:posOffset>3633470</wp:posOffset>
            </wp:positionH>
            <wp:positionV relativeFrom="paragraph">
              <wp:posOffset>59690</wp:posOffset>
            </wp:positionV>
            <wp:extent cx="2133600" cy="899160"/>
            <wp:effectExtent l="0" t="0" r="0" b="0"/>
            <wp:wrapNone/>
            <wp:docPr id="1520095449" name="Picture 2"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95449" name="Picture 2" descr="A white background with black text&#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024" r="6333"/>
                    <a:stretch/>
                  </pic:blipFill>
                  <pic:spPr bwMode="auto">
                    <a:xfrm>
                      <a:off x="0" y="0"/>
                      <a:ext cx="2133600" cy="899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10DFA" w:rsidRPr="008D3D98">
        <w:rPr>
          <w:rFonts w:ascii="Arial" w:hAnsi="Arial" w:cs="Arial"/>
          <w:b/>
          <w:bCs/>
          <w:sz w:val="24"/>
          <w:szCs w:val="24"/>
        </w:rPr>
        <w:t>(</w:t>
      </w:r>
      <w:proofErr w:type="spellStart"/>
      <w:r w:rsidR="00010DFA" w:rsidRPr="008D3D98">
        <w:rPr>
          <w:rFonts w:ascii="Arial" w:hAnsi="Arial" w:cs="Arial"/>
          <w:b/>
          <w:bCs/>
          <w:sz w:val="24"/>
          <w:szCs w:val="24"/>
        </w:rPr>
        <w:t>Versão</w:t>
      </w:r>
      <w:proofErr w:type="spellEnd"/>
      <w:r w:rsidR="00010DFA" w:rsidRPr="008D3D98">
        <w:rPr>
          <w:rFonts w:ascii="Arial" w:hAnsi="Arial" w:cs="Arial"/>
          <w:b/>
          <w:bCs/>
          <w:sz w:val="24"/>
          <w:szCs w:val="24"/>
        </w:rPr>
        <w:t xml:space="preserve"> </w:t>
      </w:r>
      <w:proofErr w:type="spellStart"/>
      <w:r w:rsidR="00010DFA" w:rsidRPr="008D3D98">
        <w:rPr>
          <w:rFonts w:ascii="Arial" w:hAnsi="Arial" w:cs="Arial"/>
          <w:b/>
          <w:bCs/>
          <w:sz w:val="24"/>
          <w:szCs w:val="24"/>
        </w:rPr>
        <w:t>provisória</w:t>
      </w:r>
      <w:proofErr w:type="spellEnd"/>
      <w:r w:rsidR="00010DFA" w:rsidRPr="008D3D98">
        <w:rPr>
          <w:rFonts w:ascii="Arial" w:hAnsi="Arial" w:cs="Arial"/>
          <w:b/>
          <w:bCs/>
          <w:sz w:val="24"/>
          <w:szCs w:val="24"/>
        </w:rPr>
        <w:t>)</w:t>
      </w:r>
    </w:p>
    <w:p w14:paraId="3B26DE11" w14:textId="3AB516D0" w:rsidR="0018149F" w:rsidRPr="002A23AE" w:rsidRDefault="0018149F" w:rsidP="002A1D56">
      <w:pPr>
        <w:spacing w:line="360" w:lineRule="auto"/>
        <w:rPr>
          <w:rFonts w:ascii="Arial" w:hAnsi="Arial" w:cs="Arial"/>
          <w:sz w:val="28"/>
          <w:szCs w:val="28"/>
        </w:rPr>
      </w:pPr>
      <w:r w:rsidRPr="002A23AE">
        <w:rPr>
          <w:rFonts w:ascii="Arial" w:hAnsi="Arial" w:cs="Arial"/>
          <w:sz w:val="28"/>
          <w:szCs w:val="28"/>
        </w:rPr>
        <w:lastRenderedPageBreak/>
        <w:t>Acknowledgments</w:t>
      </w:r>
    </w:p>
    <w:p w14:paraId="3A023C47" w14:textId="77777777" w:rsidR="002573CE" w:rsidRPr="008D3D98" w:rsidRDefault="002573CE" w:rsidP="002A1D56">
      <w:pPr>
        <w:spacing w:line="360" w:lineRule="auto"/>
        <w:rPr>
          <w:rFonts w:ascii="Arial" w:hAnsi="Arial" w:cs="Arial"/>
        </w:rPr>
      </w:pPr>
    </w:p>
    <w:p w14:paraId="0518911A" w14:textId="73EF2F9B" w:rsidR="00010DFA" w:rsidRPr="008D3D98" w:rsidRDefault="00010DFA" w:rsidP="002A1D56">
      <w:pPr>
        <w:spacing w:line="360" w:lineRule="auto"/>
        <w:rPr>
          <w:rFonts w:ascii="Arial" w:hAnsi="Arial" w:cs="Arial"/>
        </w:rPr>
      </w:pPr>
      <w:r w:rsidRPr="008D3D98">
        <w:rPr>
          <w:rFonts w:ascii="Arial" w:hAnsi="Arial" w:cs="Arial"/>
        </w:rPr>
        <w:br w:type="page"/>
      </w:r>
    </w:p>
    <w:p w14:paraId="5E166924" w14:textId="707FA11B" w:rsidR="00444288" w:rsidRPr="002A23AE" w:rsidRDefault="00F67BCC" w:rsidP="002A1D56">
      <w:pPr>
        <w:spacing w:line="360" w:lineRule="auto"/>
        <w:rPr>
          <w:rFonts w:ascii="Arial" w:hAnsi="Arial" w:cs="Arial"/>
          <w:sz w:val="28"/>
          <w:szCs w:val="28"/>
        </w:rPr>
      </w:pPr>
      <w:proofErr w:type="spellStart"/>
      <w:r w:rsidRPr="002A23AE">
        <w:rPr>
          <w:rFonts w:ascii="Arial" w:hAnsi="Arial" w:cs="Arial"/>
          <w:sz w:val="28"/>
          <w:szCs w:val="28"/>
        </w:rPr>
        <w:lastRenderedPageBreak/>
        <w:t>Abstrato</w:t>
      </w:r>
      <w:proofErr w:type="spellEnd"/>
    </w:p>
    <w:p w14:paraId="33326F95" w14:textId="3E9772DB" w:rsidR="002B2BB2" w:rsidRPr="008D3D98" w:rsidRDefault="00FB66C7" w:rsidP="002A1D56">
      <w:pPr>
        <w:spacing w:line="360" w:lineRule="auto"/>
        <w:rPr>
          <w:rFonts w:ascii="Arial" w:hAnsi="Arial" w:cs="Arial"/>
        </w:rPr>
      </w:pPr>
      <w:r w:rsidRPr="009D205A">
        <w:rPr>
          <w:rFonts w:ascii="Arial" w:hAnsi="Arial" w:cs="Arial"/>
          <w:lang w:val="pt-PT"/>
          <w:rPrChange w:id="6" w:author="Sofia Margarida Matias Rodrigues" w:date="2025-03-07T10:18:00Z" w16du:dateUtc="2025-03-07T10:18:00Z">
            <w:rPr>
              <w:rFonts w:ascii="Arial" w:hAnsi="Arial" w:cs="Arial"/>
            </w:rPr>
          </w:rPrChange>
        </w:rPr>
        <w:t xml:space="preserve">Os incêndios florestais contribuem significativamente para a poluição do ar ao libertarem matéria particulada (PM) e gases tóxicos na atmosfera, com as alterações climáticas a preverem um aumento na atividade dos incêndios florestais e na propagação do fumo, agravando os riscos para a saúde. O trabalho a ser desenvolvido será apoiado por um quadro orientado por dados para monitorizar e avaliar a poluição do ar causada por incêndios florestais, uma questão urgente de saúde e ambiental que afeta a população global. O trabalho irá analisar os resultados dos modelos atmosféricos atuais, juntamente com indicadores de deteção remota, como o </w:t>
      </w:r>
      <w:proofErr w:type="spellStart"/>
      <w:r w:rsidRPr="009D205A">
        <w:rPr>
          <w:rFonts w:ascii="Arial" w:hAnsi="Arial" w:cs="Arial"/>
          <w:lang w:val="pt-PT"/>
          <w:rPrChange w:id="7" w:author="Sofia Margarida Matias Rodrigues" w:date="2025-03-07T10:18:00Z" w16du:dateUtc="2025-03-07T10:18:00Z">
            <w:rPr>
              <w:rFonts w:ascii="Arial" w:hAnsi="Arial" w:cs="Arial"/>
            </w:rPr>
          </w:rPrChange>
        </w:rPr>
        <w:t>Fire</w:t>
      </w:r>
      <w:proofErr w:type="spellEnd"/>
      <w:r w:rsidRPr="009D205A">
        <w:rPr>
          <w:rFonts w:ascii="Arial" w:hAnsi="Arial" w:cs="Arial"/>
          <w:lang w:val="pt-PT"/>
          <w:rPrChange w:id="8" w:author="Sofia Margarida Matias Rodrigues" w:date="2025-03-07T10:18:00Z" w16du:dateUtc="2025-03-07T10:18:00Z">
            <w:rPr>
              <w:rFonts w:ascii="Arial" w:hAnsi="Arial" w:cs="Arial"/>
            </w:rPr>
          </w:rPrChange>
        </w:rPr>
        <w:t xml:space="preserve"> </w:t>
      </w:r>
      <w:proofErr w:type="spellStart"/>
      <w:r w:rsidRPr="009D205A">
        <w:rPr>
          <w:rFonts w:ascii="Arial" w:hAnsi="Arial" w:cs="Arial"/>
          <w:lang w:val="pt-PT"/>
          <w:rPrChange w:id="9" w:author="Sofia Margarida Matias Rodrigues" w:date="2025-03-07T10:18:00Z" w16du:dateUtc="2025-03-07T10:18:00Z">
            <w:rPr>
              <w:rFonts w:ascii="Arial" w:hAnsi="Arial" w:cs="Arial"/>
            </w:rPr>
          </w:rPrChange>
        </w:rPr>
        <w:t>Radiative</w:t>
      </w:r>
      <w:proofErr w:type="spellEnd"/>
      <w:r w:rsidRPr="009D205A">
        <w:rPr>
          <w:rFonts w:ascii="Arial" w:hAnsi="Arial" w:cs="Arial"/>
          <w:lang w:val="pt-PT"/>
          <w:rPrChange w:id="10" w:author="Sofia Margarida Matias Rodrigues" w:date="2025-03-07T10:18:00Z" w16du:dateUtc="2025-03-07T10:18:00Z">
            <w:rPr>
              <w:rFonts w:ascii="Arial" w:hAnsi="Arial" w:cs="Arial"/>
            </w:rPr>
          </w:rPrChange>
        </w:rPr>
        <w:t xml:space="preserve"> </w:t>
      </w:r>
      <w:proofErr w:type="spellStart"/>
      <w:r w:rsidRPr="009D205A">
        <w:rPr>
          <w:rFonts w:ascii="Arial" w:hAnsi="Arial" w:cs="Arial"/>
          <w:lang w:val="pt-PT"/>
          <w:rPrChange w:id="11" w:author="Sofia Margarida Matias Rodrigues" w:date="2025-03-07T10:18:00Z" w16du:dateUtc="2025-03-07T10:18:00Z">
            <w:rPr>
              <w:rFonts w:ascii="Arial" w:hAnsi="Arial" w:cs="Arial"/>
            </w:rPr>
          </w:rPrChange>
        </w:rPr>
        <w:t>Power</w:t>
      </w:r>
      <w:proofErr w:type="spellEnd"/>
      <w:r w:rsidRPr="009D205A">
        <w:rPr>
          <w:rFonts w:ascii="Arial" w:hAnsi="Arial" w:cs="Arial"/>
          <w:lang w:val="pt-PT"/>
          <w:rPrChange w:id="12" w:author="Sofia Margarida Matias Rodrigues" w:date="2025-03-07T10:18:00Z" w16du:dateUtc="2025-03-07T10:18:00Z">
            <w:rPr>
              <w:rFonts w:ascii="Arial" w:hAnsi="Arial" w:cs="Arial"/>
            </w:rPr>
          </w:rPrChange>
        </w:rPr>
        <w:t xml:space="preserve"> (FRP) e o </w:t>
      </w:r>
      <w:proofErr w:type="spellStart"/>
      <w:r w:rsidRPr="009D205A">
        <w:rPr>
          <w:rFonts w:ascii="Arial" w:hAnsi="Arial" w:cs="Arial"/>
          <w:lang w:val="pt-PT"/>
          <w:rPrChange w:id="13" w:author="Sofia Margarida Matias Rodrigues" w:date="2025-03-07T10:18:00Z" w16du:dateUtc="2025-03-07T10:18:00Z">
            <w:rPr>
              <w:rFonts w:ascii="Arial" w:hAnsi="Arial" w:cs="Arial"/>
            </w:rPr>
          </w:rPrChange>
        </w:rPr>
        <w:t>Fire</w:t>
      </w:r>
      <w:proofErr w:type="spellEnd"/>
      <w:r w:rsidRPr="009D205A">
        <w:rPr>
          <w:rFonts w:ascii="Arial" w:hAnsi="Arial" w:cs="Arial"/>
          <w:lang w:val="pt-PT"/>
          <w:rPrChange w:id="14" w:author="Sofia Margarida Matias Rodrigues" w:date="2025-03-07T10:18:00Z" w16du:dateUtc="2025-03-07T10:18:00Z">
            <w:rPr>
              <w:rFonts w:ascii="Arial" w:hAnsi="Arial" w:cs="Arial"/>
            </w:rPr>
          </w:rPrChange>
        </w:rPr>
        <w:t xml:space="preserve"> </w:t>
      </w:r>
      <w:proofErr w:type="spellStart"/>
      <w:r w:rsidRPr="009D205A">
        <w:rPr>
          <w:rFonts w:ascii="Arial" w:hAnsi="Arial" w:cs="Arial"/>
          <w:lang w:val="pt-PT"/>
          <w:rPrChange w:id="15" w:author="Sofia Margarida Matias Rodrigues" w:date="2025-03-07T10:18:00Z" w16du:dateUtc="2025-03-07T10:18:00Z">
            <w:rPr>
              <w:rFonts w:ascii="Arial" w:hAnsi="Arial" w:cs="Arial"/>
            </w:rPr>
          </w:rPrChange>
        </w:rPr>
        <w:t>Radiative</w:t>
      </w:r>
      <w:proofErr w:type="spellEnd"/>
      <w:r w:rsidRPr="009D205A">
        <w:rPr>
          <w:rFonts w:ascii="Arial" w:hAnsi="Arial" w:cs="Arial"/>
          <w:lang w:val="pt-PT"/>
          <w:rPrChange w:id="16" w:author="Sofia Margarida Matias Rodrigues" w:date="2025-03-07T10:18:00Z" w16du:dateUtc="2025-03-07T10:18:00Z">
            <w:rPr>
              <w:rFonts w:ascii="Arial" w:hAnsi="Arial" w:cs="Arial"/>
            </w:rPr>
          </w:rPrChange>
        </w:rPr>
        <w:t xml:space="preserve"> </w:t>
      </w:r>
      <w:proofErr w:type="spellStart"/>
      <w:r w:rsidRPr="009D205A">
        <w:rPr>
          <w:rFonts w:ascii="Arial" w:hAnsi="Arial" w:cs="Arial"/>
          <w:lang w:val="pt-PT"/>
          <w:rPrChange w:id="17" w:author="Sofia Margarida Matias Rodrigues" w:date="2025-03-07T10:18:00Z" w16du:dateUtc="2025-03-07T10:18:00Z">
            <w:rPr>
              <w:rFonts w:ascii="Arial" w:hAnsi="Arial" w:cs="Arial"/>
            </w:rPr>
          </w:rPrChange>
        </w:rPr>
        <w:t>Energy</w:t>
      </w:r>
      <w:proofErr w:type="spellEnd"/>
      <w:r w:rsidRPr="009D205A">
        <w:rPr>
          <w:rFonts w:ascii="Arial" w:hAnsi="Arial" w:cs="Arial"/>
          <w:lang w:val="pt-PT"/>
          <w:rPrChange w:id="18" w:author="Sofia Margarida Matias Rodrigues" w:date="2025-03-07T10:18:00Z" w16du:dateUtc="2025-03-07T10:18:00Z">
            <w:rPr>
              <w:rFonts w:ascii="Arial" w:hAnsi="Arial" w:cs="Arial"/>
            </w:rPr>
          </w:rPrChange>
        </w:rPr>
        <w:t xml:space="preserve"> (FRE), combinados com dados meteorológicos e aprendizagem automática, para melhorar a deteção de eventos de poluição. O objetivo é analisar os impactos transfronteiriços das emissões de incêndios florestais, avaliar tecnologias de deteção remota (e.g., MODIS, SEVIRI, </w:t>
      </w:r>
      <w:proofErr w:type="spellStart"/>
      <w:r w:rsidRPr="009D205A">
        <w:rPr>
          <w:rFonts w:ascii="Arial" w:hAnsi="Arial" w:cs="Arial"/>
          <w:lang w:val="pt-PT"/>
          <w:rPrChange w:id="19" w:author="Sofia Margarida Matias Rodrigues" w:date="2025-03-07T10:18:00Z" w16du:dateUtc="2025-03-07T10:18:00Z">
            <w:rPr>
              <w:rFonts w:ascii="Arial" w:hAnsi="Arial" w:cs="Arial"/>
            </w:rPr>
          </w:rPrChange>
        </w:rPr>
        <w:t>Sentinel</w:t>
      </w:r>
      <w:proofErr w:type="spellEnd"/>
      <w:r w:rsidRPr="009D205A">
        <w:rPr>
          <w:rFonts w:ascii="Arial" w:hAnsi="Arial" w:cs="Arial"/>
          <w:lang w:val="pt-PT"/>
          <w:rPrChange w:id="20" w:author="Sofia Margarida Matias Rodrigues" w:date="2025-03-07T10:18:00Z" w16du:dateUtc="2025-03-07T10:18:00Z">
            <w:rPr>
              <w:rFonts w:ascii="Arial" w:hAnsi="Arial" w:cs="Arial"/>
            </w:rPr>
          </w:rPrChange>
        </w:rPr>
        <w:t xml:space="preserve">) no monitoramento de incêndios florestais e examinar métodos de ciência de dados para monitorização ambiental. Na secção de dados e metodologia, será descrita a integração de dados meteorológicos e de deteção remota, com modelos de aprendizagem automática, como </w:t>
      </w:r>
      <w:proofErr w:type="spellStart"/>
      <w:r w:rsidRPr="009D205A">
        <w:rPr>
          <w:rFonts w:ascii="Arial" w:hAnsi="Arial" w:cs="Arial"/>
          <w:lang w:val="pt-PT"/>
          <w:rPrChange w:id="21" w:author="Sofia Margarida Matias Rodrigues" w:date="2025-03-07T10:18:00Z" w16du:dateUtc="2025-03-07T10:18:00Z">
            <w:rPr>
              <w:rFonts w:ascii="Arial" w:hAnsi="Arial" w:cs="Arial"/>
            </w:rPr>
          </w:rPrChange>
        </w:rPr>
        <w:t>Random</w:t>
      </w:r>
      <w:proofErr w:type="spellEnd"/>
      <w:r w:rsidRPr="009D205A">
        <w:rPr>
          <w:rFonts w:ascii="Arial" w:hAnsi="Arial" w:cs="Arial"/>
          <w:lang w:val="pt-PT"/>
          <w:rPrChange w:id="22" w:author="Sofia Margarida Matias Rodrigues" w:date="2025-03-07T10:18:00Z" w16du:dateUtc="2025-03-07T10:18:00Z">
            <w:rPr>
              <w:rFonts w:ascii="Arial" w:hAnsi="Arial" w:cs="Arial"/>
            </w:rPr>
          </w:rPrChange>
        </w:rPr>
        <w:t xml:space="preserve"> </w:t>
      </w:r>
      <w:proofErr w:type="spellStart"/>
      <w:r w:rsidRPr="009D205A">
        <w:rPr>
          <w:rFonts w:ascii="Arial" w:hAnsi="Arial" w:cs="Arial"/>
          <w:lang w:val="pt-PT"/>
          <w:rPrChange w:id="23" w:author="Sofia Margarida Matias Rodrigues" w:date="2025-03-07T10:18:00Z" w16du:dateUtc="2025-03-07T10:18:00Z">
            <w:rPr>
              <w:rFonts w:ascii="Arial" w:hAnsi="Arial" w:cs="Arial"/>
            </w:rPr>
          </w:rPrChange>
        </w:rPr>
        <w:t>Forest</w:t>
      </w:r>
      <w:proofErr w:type="spellEnd"/>
      <w:r w:rsidRPr="009D205A">
        <w:rPr>
          <w:rFonts w:ascii="Arial" w:hAnsi="Arial" w:cs="Arial"/>
          <w:lang w:val="pt-PT"/>
          <w:rPrChange w:id="24" w:author="Sofia Margarida Matias Rodrigues" w:date="2025-03-07T10:18:00Z" w16du:dateUtc="2025-03-07T10:18:00Z">
            <w:rPr>
              <w:rFonts w:ascii="Arial" w:hAnsi="Arial" w:cs="Arial"/>
            </w:rPr>
          </w:rPrChange>
        </w:rPr>
        <w:t xml:space="preserve">, </w:t>
      </w:r>
      <w:proofErr w:type="spellStart"/>
      <w:r w:rsidRPr="009D205A">
        <w:rPr>
          <w:rFonts w:ascii="Arial" w:hAnsi="Arial" w:cs="Arial"/>
          <w:lang w:val="pt-PT"/>
          <w:rPrChange w:id="25" w:author="Sofia Margarida Matias Rodrigues" w:date="2025-03-07T10:18:00Z" w16du:dateUtc="2025-03-07T10:18:00Z">
            <w:rPr>
              <w:rFonts w:ascii="Arial" w:hAnsi="Arial" w:cs="Arial"/>
            </w:rPr>
          </w:rPrChange>
        </w:rPr>
        <w:t>XGBoost</w:t>
      </w:r>
      <w:proofErr w:type="spellEnd"/>
      <w:r w:rsidRPr="009D205A">
        <w:rPr>
          <w:rFonts w:ascii="Arial" w:hAnsi="Arial" w:cs="Arial"/>
          <w:lang w:val="pt-PT"/>
          <w:rPrChange w:id="26" w:author="Sofia Margarida Matias Rodrigues" w:date="2025-03-07T10:18:00Z" w16du:dateUtc="2025-03-07T10:18:00Z">
            <w:rPr>
              <w:rFonts w:ascii="Arial" w:hAnsi="Arial" w:cs="Arial"/>
            </w:rPr>
          </w:rPrChange>
        </w:rPr>
        <w:t xml:space="preserve"> e Redes Neuronais, usados para classificar eventos de poluição e mapear padrões </w:t>
      </w:r>
      <w:proofErr w:type="spellStart"/>
      <w:r w:rsidRPr="009D205A">
        <w:rPr>
          <w:rFonts w:ascii="Arial" w:hAnsi="Arial" w:cs="Arial"/>
          <w:lang w:val="pt-PT"/>
          <w:rPrChange w:id="27" w:author="Sofia Margarida Matias Rodrigues" w:date="2025-03-07T10:18:00Z" w16du:dateUtc="2025-03-07T10:18:00Z">
            <w:rPr>
              <w:rFonts w:ascii="Arial" w:hAnsi="Arial" w:cs="Arial"/>
            </w:rPr>
          </w:rPrChange>
        </w:rPr>
        <w:t>espaço-temporais</w:t>
      </w:r>
      <w:proofErr w:type="spellEnd"/>
      <w:r w:rsidRPr="009D205A">
        <w:rPr>
          <w:rFonts w:ascii="Arial" w:hAnsi="Arial" w:cs="Arial"/>
          <w:lang w:val="pt-PT"/>
          <w:rPrChange w:id="28" w:author="Sofia Margarida Matias Rodrigues" w:date="2025-03-07T10:18:00Z" w16du:dateUtc="2025-03-07T10:18:00Z">
            <w:rPr>
              <w:rFonts w:ascii="Arial" w:hAnsi="Arial" w:cs="Arial"/>
            </w:rPr>
          </w:rPrChange>
        </w:rPr>
        <w:t xml:space="preserve"> do fumo. </w:t>
      </w:r>
      <w:r w:rsidRPr="008D3D98">
        <w:rPr>
          <w:rFonts w:ascii="Arial" w:hAnsi="Arial" w:cs="Arial"/>
        </w:rPr>
        <w:t xml:space="preserve">A </w:t>
      </w:r>
      <w:proofErr w:type="spellStart"/>
      <w:r w:rsidRPr="008D3D98">
        <w:rPr>
          <w:rFonts w:ascii="Arial" w:hAnsi="Arial" w:cs="Arial"/>
        </w:rPr>
        <w:t>validação</w:t>
      </w:r>
      <w:proofErr w:type="spellEnd"/>
      <w:r w:rsidRPr="008D3D98">
        <w:rPr>
          <w:rFonts w:ascii="Arial" w:hAnsi="Arial" w:cs="Arial"/>
        </w:rPr>
        <w:t xml:space="preserve"> do </w:t>
      </w:r>
      <w:proofErr w:type="spellStart"/>
      <w:r w:rsidRPr="008D3D98">
        <w:rPr>
          <w:rFonts w:ascii="Arial" w:hAnsi="Arial" w:cs="Arial"/>
        </w:rPr>
        <w:t>modelo</w:t>
      </w:r>
      <w:proofErr w:type="spellEnd"/>
      <w:r w:rsidRPr="008D3D98">
        <w:rPr>
          <w:rFonts w:ascii="Arial" w:hAnsi="Arial" w:cs="Arial"/>
        </w:rPr>
        <w:t xml:space="preserve"> </w:t>
      </w:r>
      <w:proofErr w:type="spellStart"/>
      <w:r w:rsidRPr="008D3D98">
        <w:rPr>
          <w:rFonts w:ascii="Arial" w:hAnsi="Arial" w:cs="Arial"/>
        </w:rPr>
        <w:t>será</w:t>
      </w:r>
      <w:proofErr w:type="spellEnd"/>
      <w:r w:rsidRPr="008D3D98">
        <w:rPr>
          <w:rFonts w:ascii="Arial" w:hAnsi="Arial" w:cs="Arial"/>
        </w:rPr>
        <w:t xml:space="preserve"> </w:t>
      </w:r>
      <w:proofErr w:type="spellStart"/>
      <w:r w:rsidRPr="008D3D98">
        <w:rPr>
          <w:rFonts w:ascii="Arial" w:hAnsi="Arial" w:cs="Arial"/>
        </w:rPr>
        <w:t>realizada</w:t>
      </w:r>
      <w:proofErr w:type="spellEnd"/>
      <w:r w:rsidRPr="008D3D98">
        <w:rPr>
          <w:rFonts w:ascii="Arial" w:hAnsi="Arial" w:cs="Arial"/>
        </w:rPr>
        <w:t xml:space="preserve"> </w:t>
      </w:r>
      <w:proofErr w:type="spellStart"/>
      <w:r w:rsidRPr="008D3D98">
        <w:rPr>
          <w:rFonts w:ascii="Arial" w:hAnsi="Arial" w:cs="Arial"/>
        </w:rPr>
        <w:t>através</w:t>
      </w:r>
      <w:proofErr w:type="spellEnd"/>
      <w:r w:rsidRPr="008D3D98">
        <w:rPr>
          <w:rFonts w:ascii="Arial" w:hAnsi="Arial" w:cs="Arial"/>
        </w:rPr>
        <w:t xml:space="preserve"> da </w:t>
      </w:r>
      <w:proofErr w:type="spellStart"/>
      <w:r w:rsidRPr="008D3D98">
        <w:rPr>
          <w:rFonts w:ascii="Arial" w:hAnsi="Arial" w:cs="Arial"/>
        </w:rPr>
        <w:t>comparação</w:t>
      </w:r>
      <w:proofErr w:type="spellEnd"/>
      <w:r w:rsidRPr="008D3D98">
        <w:rPr>
          <w:rFonts w:ascii="Arial" w:hAnsi="Arial" w:cs="Arial"/>
        </w:rPr>
        <w:t xml:space="preserve"> dos </w:t>
      </w:r>
      <w:proofErr w:type="spellStart"/>
      <w:r w:rsidRPr="008D3D98">
        <w:rPr>
          <w:rFonts w:ascii="Arial" w:hAnsi="Arial" w:cs="Arial"/>
        </w:rPr>
        <w:t>resultados</w:t>
      </w:r>
      <w:proofErr w:type="spellEnd"/>
      <w:r w:rsidRPr="008D3D98">
        <w:rPr>
          <w:rFonts w:ascii="Arial" w:hAnsi="Arial" w:cs="Arial"/>
        </w:rPr>
        <w:t xml:space="preserve"> com </w:t>
      </w:r>
      <w:proofErr w:type="spellStart"/>
      <w:r w:rsidRPr="008D3D98">
        <w:rPr>
          <w:rFonts w:ascii="Arial" w:hAnsi="Arial" w:cs="Arial"/>
        </w:rPr>
        <w:t>eventos</w:t>
      </w:r>
      <w:proofErr w:type="spellEnd"/>
      <w:r w:rsidRPr="008D3D98">
        <w:rPr>
          <w:rFonts w:ascii="Arial" w:hAnsi="Arial" w:cs="Arial"/>
        </w:rPr>
        <w:t xml:space="preserve"> </w:t>
      </w:r>
      <w:proofErr w:type="spellStart"/>
      <w:r w:rsidRPr="008D3D98">
        <w:rPr>
          <w:rFonts w:ascii="Arial" w:hAnsi="Arial" w:cs="Arial"/>
        </w:rPr>
        <w:t>históricos</w:t>
      </w:r>
      <w:proofErr w:type="spellEnd"/>
      <w:r w:rsidRPr="008D3D98">
        <w:rPr>
          <w:rFonts w:ascii="Arial" w:hAnsi="Arial" w:cs="Arial"/>
        </w:rPr>
        <w:t xml:space="preserve"> </w:t>
      </w:r>
      <w:proofErr w:type="spellStart"/>
      <w:r w:rsidRPr="008D3D98">
        <w:rPr>
          <w:rFonts w:ascii="Arial" w:hAnsi="Arial" w:cs="Arial"/>
        </w:rPr>
        <w:t>extremos</w:t>
      </w:r>
      <w:proofErr w:type="spellEnd"/>
      <w:r w:rsidRPr="008D3D98">
        <w:rPr>
          <w:rFonts w:ascii="Arial" w:hAnsi="Arial" w:cs="Arial"/>
        </w:rPr>
        <w:t xml:space="preserve"> de </w:t>
      </w:r>
      <w:proofErr w:type="spellStart"/>
      <w:r w:rsidRPr="008D3D98">
        <w:rPr>
          <w:rFonts w:ascii="Arial" w:hAnsi="Arial" w:cs="Arial"/>
        </w:rPr>
        <w:t>incêndios</w:t>
      </w:r>
      <w:proofErr w:type="spellEnd"/>
      <w:r w:rsidRPr="008D3D98">
        <w:rPr>
          <w:rFonts w:ascii="Arial" w:hAnsi="Arial" w:cs="Arial"/>
        </w:rPr>
        <w:t xml:space="preserve"> </w:t>
      </w:r>
      <w:proofErr w:type="spellStart"/>
      <w:r w:rsidRPr="008D3D98">
        <w:rPr>
          <w:rFonts w:ascii="Arial" w:hAnsi="Arial" w:cs="Arial"/>
        </w:rPr>
        <w:t>florestais</w:t>
      </w:r>
      <w:proofErr w:type="spellEnd"/>
      <w:r w:rsidRPr="008D3D98">
        <w:rPr>
          <w:rFonts w:ascii="Arial" w:hAnsi="Arial" w:cs="Arial"/>
        </w:rPr>
        <w:t xml:space="preserve"> para </w:t>
      </w:r>
      <w:proofErr w:type="spellStart"/>
      <w:r w:rsidRPr="008D3D98">
        <w:rPr>
          <w:rFonts w:ascii="Arial" w:hAnsi="Arial" w:cs="Arial"/>
        </w:rPr>
        <w:t>verificar</w:t>
      </w:r>
      <w:proofErr w:type="spellEnd"/>
      <w:r w:rsidRPr="008D3D98">
        <w:rPr>
          <w:rFonts w:ascii="Arial" w:hAnsi="Arial" w:cs="Arial"/>
        </w:rPr>
        <w:t xml:space="preserve"> a </w:t>
      </w:r>
      <w:proofErr w:type="spellStart"/>
      <w:r w:rsidRPr="008D3D98">
        <w:rPr>
          <w:rFonts w:ascii="Arial" w:hAnsi="Arial" w:cs="Arial"/>
        </w:rPr>
        <w:t>sua</w:t>
      </w:r>
      <w:proofErr w:type="spellEnd"/>
      <w:r w:rsidRPr="008D3D98">
        <w:rPr>
          <w:rFonts w:ascii="Arial" w:hAnsi="Arial" w:cs="Arial"/>
        </w:rPr>
        <w:t xml:space="preserve"> </w:t>
      </w:r>
      <w:proofErr w:type="spellStart"/>
      <w:r w:rsidRPr="008D3D98">
        <w:rPr>
          <w:rFonts w:ascii="Arial" w:hAnsi="Arial" w:cs="Arial"/>
        </w:rPr>
        <w:t>precisão</w:t>
      </w:r>
      <w:proofErr w:type="spellEnd"/>
      <w:r w:rsidRPr="008D3D98">
        <w:rPr>
          <w:rFonts w:ascii="Arial" w:hAnsi="Arial" w:cs="Arial"/>
        </w:rPr>
        <w:t xml:space="preserve">. O </w:t>
      </w:r>
      <w:proofErr w:type="spellStart"/>
      <w:r w:rsidRPr="008D3D98">
        <w:rPr>
          <w:rFonts w:ascii="Arial" w:hAnsi="Arial" w:cs="Arial"/>
        </w:rPr>
        <w:t>modelo</w:t>
      </w:r>
      <w:proofErr w:type="spellEnd"/>
      <w:r w:rsidRPr="008D3D98">
        <w:rPr>
          <w:rFonts w:ascii="Arial" w:hAnsi="Arial" w:cs="Arial"/>
        </w:rPr>
        <w:t xml:space="preserve"> </w:t>
      </w:r>
      <w:proofErr w:type="spellStart"/>
      <w:r w:rsidRPr="008D3D98">
        <w:rPr>
          <w:rFonts w:ascii="Arial" w:hAnsi="Arial" w:cs="Arial"/>
        </w:rPr>
        <w:t>será</w:t>
      </w:r>
      <w:proofErr w:type="spellEnd"/>
      <w:r w:rsidRPr="008D3D98">
        <w:rPr>
          <w:rFonts w:ascii="Arial" w:hAnsi="Arial" w:cs="Arial"/>
        </w:rPr>
        <w:t xml:space="preserve">, </w:t>
      </w:r>
      <w:proofErr w:type="spellStart"/>
      <w:r w:rsidRPr="008D3D98">
        <w:rPr>
          <w:rFonts w:ascii="Arial" w:hAnsi="Arial" w:cs="Arial"/>
        </w:rPr>
        <w:t>então</w:t>
      </w:r>
      <w:proofErr w:type="spellEnd"/>
      <w:r w:rsidRPr="008D3D98">
        <w:rPr>
          <w:rFonts w:ascii="Arial" w:hAnsi="Arial" w:cs="Arial"/>
        </w:rPr>
        <w:t xml:space="preserve">, </w:t>
      </w:r>
      <w:proofErr w:type="spellStart"/>
      <w:r w:rsidRPr="008D3D98">
        <w:rPr>
          <w:rFonts w:ascii="Arial" w:hAnsi="Arial" w:cs="Arial"/>
        </w:rPr>
        <w:t>avaliado</w:t>
      </w:r>
      <w:proofErr w:type="spellEnd"/>
      <w:r w:rsidRPr="008D3D98">
        <w:rPr>
          <w:rFonts w:ascii="Arial" w:hAnsi="Arial" w:cs="Arial"/>
        </w:rPr>
        <w:t xml:space="preserve"> </w:t>
      </w:r>
      <w:proofErr w:type="spellStart"/>
      <w:r w:rsidRPr="008D3D98">
        <w:rPr>
          <w:rFonts w:ascii="Arial" w:hAnsi="Arial" w:cs="Arial"/>
        </w:rPr>
        <w:t>pelo</w:t>
      </w:r>
      <w:proofErr w:type="spellEnd"/>
      <w:r w:rsidRPr="008D3D98">
        <w:rPr>
          <w:rFonts w:ascii="Arial" w:hAnsi="Arial" w:cs="Arial"/>
        </w:rPr>
        <w:t xml:space="preserve"> </w:t>
      </w:r>
      <w:proofErr w:type="spellStart"/>
      <w:r w:rsidRPr="008D3D98">
        <w:rPr>
          <w:rFonts w:ascii="Arial" w:hAnsi="Arial" w:cs="Arial"/>
        </w:rPr>
        <w:t>seu</w:t>
      </w:r>
      <w:proofErr w:type="spellEnd"/>
      <w:r w:rsidRPr="008D3D98">
        <w:rPr>
          <w:rFonts w:ascii="Arial" w:hAnsi="Arial" w:cs="Arial"/>
        </w:rPr>
        <w:t xml:space="preserve"> </w:t>
      </w:r>
      <w:proofErr w:type="spellStart"/>
      <w:r w:rsidRPr="008D3D98">
        <w:rPr>
          <w:rFonts w:ascii="Arial" w:hAnsi="Arial" w:cs="Arial"/>
        </w:rPr>
        <w:t>desempenho</w:t>
      </w:r>
      <w:proofErr w:type="spellEnd"/>
      <w:r w:rsidRPr="008D3D98">
        <w:rPr>
          <w:rFonts w:ascii="Arial" w:hAnsi="Arial" w:cs="Arial"/>
        </w:rPr>
        <w:t xml:space="preserve"> </w:t>
      </w:r>
      <w:proofErr w:type="spellStart"/>
      <w:r w:rsidRPr="008D3D98">
        <w:rPr>
          <w:rFonts w:ascii="Arial" w:hAnsi="Arial" w:cs="Arial"/>
        </w:rPr>
        <w:t>preditivo</w:t>
      </w:r>
      <w:proofErr w:type="spellEnd"/>
      <w:r w:rsidRPr="008D3D98">
        <w:rPr>
          <w:rFonts w:ascii="Arial" w:hAnsi="Arial" w:cs="Arial"/>
        </w:rPr>
        <w:t xml:space="preserve"> e </w:t>
      </w:r>
      <w:proofErr w:type="spellStart"/>
      <w:r w:rsidRPr="008D3D98">
        <w:rPr>
          <w:rFonts w:ascii="Arial" w:hAnsi="Arial" w:cs="Arial"/>
        </w:rPr>
        <w:t>fornecerá</w:t>
      </w:r>
      <w:proofErr w:type="spellEnd"/>
      <w:r w:rsidRPr="008D3D98">
        <w:rPr>
          <w:rFonts w:ascii="Arial" w:hAnsi="Arial" w:cs="Arial"/>
        </w:rPr>
        <w:t xml:space="preserve"> </w:t>
      </w:r>
      <w:proofErr w:type="spellStart"/>
      <w:r w:rsidRPr="008D3D98">
        <w:rPr>
          <w:rFonts w:ascii="Arial" w:hAnsi="Arial" w:cs="Arial"/>
        </w:rPr>
        <w:t>algumas</w:t>
      </w:r>
      <w:proofErr w:type="spellEnd"/>
      <w:r w:rsidRPr="008D3D98">
        <w:rPr>
          <w:rFonts w:ascii="Arial" w:hAnsi="Arial" w:cs="Arial"/>
        </w:rPr>
        <w:t xml:space="preserve"> </w:t>
      </w:r>
      <w:proofErr w:type="spellStart"/>
      <w:r w:rsidRPr="008D3D98">
        <w:rPr>
          <w:rFonts w:ascii="Arial" w:hAnsi="Arial" w:cs="Arial"/>
        </w:rPr>
        <w:t>perceções</w:t>
      </w:r>
      <w:proofErr w:type="spellEnd"/>
      <w:r w:rsidRPr="008D3D98">
        <w:rPr>
          <w:rFonts w:ascii="Arial" w:hAnsi="Arial" w:cs="Arial"/>
        </w:rPr>
        <w:t xml:space="preserve"> </w:t>
      </w:r>
      <w:proofErr w:type="spellStart"/>
      <w:r w:rsidRPr="008D3D98">
        <w:rPr>
          <w:rFonts w:ascii="Arial" w:hAnsi="Arial" w:cs="Arial"/>
        </w:rPr>
        <w:t>sobre</w:t>
      </w:r>
      <w:proofErr w:type="spellEnd"/>
      <w:r w:rsidRPr="008D3D98">
        <w:rPr>
          <w:rFonts w:ascii="Arial" w:hAnsi="Arial" w:cs="Arial"/>
        </w:rPr>
        <w:t xml:space="preserve"> </w:t>
      </w:r>
      <w:proofErr w:type="spellStart"/>
      <w:r w:rsidRPr="008D3D98">
        <w:rPr>
          <w:rFonts w:ascii="Arial" w:hAnsi="Arial" w:cs="Arial"/>
        </w:rPr>
        <w:t>os</w:t>
      </w:r>
      <w:proofErr w:type="spellEnd"/>
      <w:r w:rsidRPr="008D3D98">
        <w:rPr>
          <w:rFonts w:ascii="Arial" w:hAnsi="Arial" w:cs="Arial"/>
        </w:rPr>
        <w:t xml:space="preserve"> </w:t>
      </w:r>
      <w:proofErr w:type="spellStart"/>
      <w:r w:rsidRPr="008D3D98">
        <w:rPr>
          <w:rFonts w:ascii="Arial" w:hAnsi="Arial" w:cs="Arial"/>
        </w:rPr>
        <w:t>padrões</w:t>
      </w:r>
      <w:proofErr w:type="spellEnd"/>
      <w:r w:rsidRPr="008D3D98">
        <w:rPr>
          <w:rFonts w:ascii="Arial" w:hAnsi="Arial" w:cs="Arial"/>
        </w:rPr>
        <w:t xml:space="preserve"> de </w:t>
      </w:r>
      <w:proofErr w:type="spellStart"/>
      <w:r w:rsidRPr="008D3D98">
        <w:rPr>
          <w:rFonts w:ascii="Arial" w:hAnsi="Arial" w:cs="Arial"/>
        </w:rPr>
        <w:t>dispersão</w:t>
      </w:r>
      <w:proofErr w:type="spellEnd"/>
      <w:r w:rsidRPr="008D3D98">
        <w:rPr>
          <w:rFonts w:ascii="Arial" w:hAnsi="Arial" w:cs="Arial"/>
        </w:rPr>
        <w:t xml:space="preserve"> do </w:t>
      </w:r>
      <w:proofErr w:type="spellStart"/>
      <w:r w:rsidRPr="008D3D98">
        <w:rPr>
          <w:rFonts w:ascii="Arial" w:hAnsi="Arial" w:cs="Arial"/>
        </w:rPr>
        <w:t>fumo</w:t>
      </w:r>
      <w:proofErr w:type="spellEnd"/>
      <w:r w:rsidRPr="008D3D98">
        <w:rPr>
          <w:rFonts w:ascii="Arial" w:hAnsi="Arial" w:cs="Arial"/>
        </w:rPr>
        <w:t xml:space="preserve"> dos </w:t>
      </w:r>
      <w:proofErr w:type="spellStart"/>
      <w:r w:rsidRPr="008D3D98">
        <w:rPr>
          <w:rFonts w:ascii="Arial" w:hAnsi="Arial" w:cs="Arial"/>
        </w:rPr>
        <w:t>incêndios</w:t>
      </w:r>
      <w:proofErr w:type="spellEnd"/>
      <w:r w:rsidRPr="008D3D98">
        <w:rPr>
          <w:rFonts w:ascii="Arial" w:hAnsi="Arial" w:cs="Arial"/>
        </w:rPr>
        <w:t xml:space="preserve"> </w:t>
      </w:r>
      <w:proofErr w:type="spellStart"/>
      <w:r w:rsidRPr="008D3D98">
        <w:rPr>
          <w:rFonts w:ascii="Arial" w:hAnsi="Arial" w:cs="Arial"/>
        </w:rPr>
        <w:t>florestais</w:t>
      </w:r>
      <w:proofErr w:type="spellEnd"/>
      <w:r w:rsidRPr="008D3D98">
        <w:rPr>
          <w:rFonts w:ascii="Arial" w:hAnsi="Arial" w:cs="Arial"/>
        </w:rPr>
        <w:t xml:space="preserve">, </w:t>
      </w:r>
      <w:proofErr w:type="spellStart"/>
      <w:r w:rsidRPr="008D3D98">
        <w:rPr>
          <w:rFonts w:ascii="Arial" w:hAnsi="Arial" w:cs="Arial"/>
        </w:rPr>
        <w:t>identificando</w:t>
      </w:r>
      <w:proofErr w:type="spellEnd"/>
      <w:r w:rsidRPr="008D3D98">
        <w:rPr>
          <w:rFonts w:ascii="Arial" w:hAnsi="Arial" w:cs="Arial"/>
        </w:rPr>
        <w:t xml:space="preserve"> </w:t>
      </w:r>
      <w:proofErr w:type="spellStart"/>
      <w:r w:rsidRPr="008D3D98">
        <w:rPr>
          <w:rFonts w:ascii="Arial" w:hAnsi="Arial" w:cs="Arial"/>
        </w:rPr>
        <w:t>fatores-chave</w:t>
      </w:r>
      <w:proofErr w:type="spellEnd"/>
      <w:r w:rsidRPr="008D3D98">
        <w:rPr>
          <w:rFonts w:ascii="Arial" w:hAnsi="Arial" w:cs="Arial"/>
        </w:rPr>
        <w:t xml:space="preserve"> que </w:t>
      </w:r>
      <w:proofErr w:type="spellStart"/>
      <w:r w:rsidRPr="008D3D98">
        <w:rPr>
          <w:rFonts w:ascii="Arial" w:hAnsi="Arial" w:cs="Arial"/>
        </w:rPr>
        <w:t>contribuem</w:t>
      </w:r>
      <w:proofErr w:type="spellEnd"/>
      <w:r w:rsidRPr="008D3D98">
        <w:rPr>
          <w:rFonts w:ascii="Arial" w:hAnsi="Arial" w:cs="Arial"/>
        </w:rPr>
        <w:t xml:space="preserve"> para </w:t>
      </w:r>
      <w:proofErr w:type="spellStart"/>
      <w:r w:rsidRPr="008D3D98">
        <w:rPr>
          <w:rFonts w:ascii="Arial" w:hAnsi="Arial" w:cs="Arial"/>
        </w:rPr>
        <w:t>os</w:t>
      </w:r>
      <w:proofErr w:type="spellEnd"/>
      <w:r w:rsidRPr="008D3D98">
        <w:rPr>
          <w:rFonts w:ascii="Arial" w:hAnsi="Arial" w:cs="Arial"/>
        </w:rPr>
        <w:t xml:space="preserve"> </w:t>
      </w:r>
      <w:proofErr w:type="spellStart"/>
      <w:r w:rsidRPr="008D3D98">
        <w:rPr>
          <w:rFonts w:ascii="Arial" w:hAnsi="Arial" w:cs="Arial"/>
        </w:rPr>
        <w:t>eventos</w:t>
      </w:r>
      <w:proofErr w:type="spellEnd"/>
      <w:r w:rsidRPr="008D3D98">
        <w:rPr>
          <w:rFonts w:ascii="Arial" w:hAnsi="Arial" w:cs="Arial"/>
        </w:rPr>
        <w:t xml:space="preserve"> de </w:t>
      </w:r>
      <w:proofErr w:type="spellStart"/>
      <w:r w:rsidRPr="008D3D98">
        <w:rPr>
          <w:rFonts w:ascii="Arial" w:hAnsi="Arial" w:cs="Arial"/>
        </w:rPr>
        <w:t>poluição</w:t>
      </w:r>
      <w:proofErr w:type="spellEnd"/>
      <w:r w:rsidRPr="008D3D98">
        <w:rPr>
          <w:rFonts w:ascii="Arial" w:hAnsi="Arial" w:cs="Arial"/>
        </w:rPr>
        <w:t xml:space="preserve">. Para </w:t>
      </w:r>
      <w:proofErr w:type="spellStart"/>
      <w:r w:rsidRPr="008D3D98">
        <w:rPr>
          <w:rFonts w:ascii="Arial" w:hAnsi="Arial" w:cs="Arial"/>
        </w:rPr>
        <w:t>concluir</w:t>
      </w:r>
      <w:proofErr w:type="spellEnd"/>
      <w:r w:rsidRPr="008D3D98">
        <w:rPr>
          <w:rFonts w:ascii="Arial" w:hAnsi="Arial" w:cs="Arial"/>
        </w:rPr>
        <w:t xml:space="preserve"> o </w:t>
      </w:r>
      <w:proofErr w:type="spellStart"/>
      <w:r w:rsidRPr="008D3D98">
        <w:rPr>
          <w:rFonts w:ascii="Arial" w:hAnsi="Arial" w:cs="Arial"/>
        </w:rPr>
        <w:t>trabalho</w:t>
      </w:r>
      <w:proofErr w:type="spellEnd"/>
      <w:r w:rsidRPr="008D3D98">
        <w:rPr>
          <w:rFonts w:ascii="Arial" w:hAnsi="Arial" w:cs="Arial"/>
        </w:rPr>
        <w:t xml:space="preserve">, </w:t>
      </w:r>
      <w:proofErr w:type="spellStart"/>
      <w:r w:rsidRPr="008D3D98">
        <w:rPr>
          <w:rFonts w:ascii="Arial" w:hAnsi="Arial" w:cs="Arial"/>
        </w:rPr>
        <w:t>serão</w:t>
      </w:r>
      <w:proofErr w:type="spellEnd"/>
      <w:r w:rsidRPr="008D3D98">
        <w:rPr>
          <w:rFonts w:ascii="Arial" w:hAnsi="Arial" w:cs="Arial"/>
        </w:rPr>
        <w:t xml:space="preserve"> </w:t>
      </w:r>
      <w:proofErr w:type="spellStart"/>
      <w:r w:rsidRPr="008D3D98">
        <w:rPr>
          <w:rFonts w:ascii="Arial" w:hAnsi="Arial" w:cs="Arial"/>
        </w:rPr>
        <w:t>apresentados</w:t>
      </w:r>
      <w:proofErr w:type="spellEnd"/>
      <w:r w:rsidRPr="008D3D98">
        <w:rPr>
          <w:rFonts w:ascii="Arial" w:hAnsi="Arial" w:cs="Arial"/>
        </w:rPr>
        <w:t xml:space="preserve"> </w:t>
      </w:r>
      <w:proofErr w:type="spellStart"/>
      <w:r w:rsidRPr="008D3D98">
        <w:rPr>
          <w:rFonts w:ascii="Arial" w:hAnsi="Arial" w:cs="Arial"/>
        </w:rPr>
        <w:t>os</w:t>
      </w:r>
      <w:proofErr w:type="spellEnd"/>
      <w:r w:rsidRPr="008D3D98">
        <w:rPr>
          <w:rFonts w:ascii="Arial" w:hAnsi="Arial" w:cs="Arial"/>
        </w:rPr>
        <w:t xml:space="preserve"> </w:t>
      </w:r>
      <w:proofErr w:type="spellStart"/>
      <w:r w:rsidRPr="008D3D98">
        <w:rPr>
          <w:rFonts w:ascii="Arial" w:hAnsi="Arial" w:cs="Arial"/>
        </w:rPr>
        <w:t>destaques</w:t>
      </w:r>
      <w:proofErr w:type="spellEnd"/>
      <w:r w:rsidRPr="008D3D98">
        <w:rPr>
          <w:rFonts w:ascii="Arial" w:hAnsi="Arial" w:cs="Arial"/>
        </w:rPr>
        <w:t xml:space="preserve"> do </w:t>
      </w:r>
      <w:proofErr w:type="spellStart"/>
      <w:r w:rsidRPr="008D3D98">
        <w:rPr>
          <w:rFonts w:ascii="Arial" w:hAnsi="Arial" w:cs="Arial"/>
        </w:rPr>
        <w:t>estudo</w:t>
      </w:r>
      <w:proofErr w:type="spellEnd"/>
      <w:r w:rsidRPr="008D3D98">
        <w:rPr>
          <w:rFonts w:ascii="Arial" w:hAnsi="Arial" w:cs="Arial"/>
        </w:rPr>
        <w:t xml:space="preserve">, </w:t>
      </w:r>
      <w:proofErr w:type="spellStart"/>
      <w:r w:rsidRPr="008D3D98">
        <w:rPr>
          <w:rFonts w:ascii="Arial" w:hAnsi="Arial" w:cs="Arial"/>
        </w:rPr>
        <w:t>demonstrando</w:t>
      </w:r>
      <w:proofErr w:type="spellEnd"/>
      <w:r w:rsidRPr="008D3D98">
        <w:rPr>
          <w:rFonts w:ascii="Arial" w:hAnsi="Arial" w:cs="Arial"/>
        </w:rPr>
        <w:t xml:space="preserve"> </w:t>
      </w:r>
      <w:proofErr w:type="spellStart"/>
      <w:r w:rsidRPr="008D3D98">
        <w:rPr>
          <w:rFonts w:ascii="Arial" w:hAnsi="Arial" w:cs="Arial"/>
        </w:rPr>
        <w:t>como</w:t>
      </w:r>
      <w:proofErr w:type="spellEnd"/>
      <w:r w:rsidRPr="008D3D98">
        <w:rPr>
          <w:rFonts w:ascii="Arial" w:hAnsi="Arial" w:cs="Arial"/>
        </w:rPr>
        <w:t xml:space="preserve"> </w:t>
      </w:r>
      <w:proofErr w:type="spellStart"/>
      <w:r w:rsidRPr="008D3D98">
        <w:rPr>
          <w:rFonts w:ascii="Arial" w:hAnsi="Arial" w:cs="Arial"/>
        </w:rPr>
        <w:t>os</w:t>
      </w:r>
      <w:proofErr w:type="spellEnd"/>
      <w:r w:rsidRPr="008D3D98">
        <w:rPr>
          <w:rFonts w:ascii="Arial" w:hAnsi="Arial" w:cs="Arial"/>
        </w:rPr>
        <w:t xml:space="preserve"> dados de </w:t>
      </w:r>
      <w:proofErr w:type="spellStart"/>
      <w:r w:rsidRPr="008D3D98">
        <w:rPr>
          <w:rFonts w:ascii="Arial" w:hAnsi="Arial" w:cs="Arial"/>
        </w:rPr>
        <w:t>deteção</w:t>
      </w:r>
      <w:proofErr w:type="spellEnd"/>
      <w:r w:rsidRPr="008D3D98">
        <w:rPr>
          <w:rFonts w:ascii="Arial" w:hAnsi="Arial" w:cs="Arial"/>
        </w:rPr>
        <w:t xml:space="preserve"> remota e </w:t>
      </w:r>
      <w:proofErr w:type="spellStart"/>
      <w:r w:rsidRPr="008D3D98">
        <w:rPr>
          <w:rFonts w:ascii="Arial" w:hAnsi="Arial" w:cs="Arial"/>
        </w:rPr>
        <w:t>meteorológicos</w:t>
      </w:r>
      <w:proofErr w:type="spellEnd"/>
      <w:r w:rsidRPr="008D3D98">
        <w:rPr>
          <w:rFonts w:ascii="Arial" w:hAnsi="Arial" w:cs="Arial"/>
        </w:rPr>
        <w:t xml:space="preserve"> </w:t>
      </w:r>
      <w:proofErr w:type="spellStart"/>
      <w:r w:rsidRPr="008D3D98">
        <w:rPr>
          <w:rFonts w:ascii="Arial" w:hAnsi="Arial" w:cs="Arial"/>
        </w:rPr>
        <w:t>podem</w:t>
      </w:r>
      <w:proofErr w:type="spellEnd"/>
      <w:r w:rsidRPr="008D3D98">
        <w:rPr>
          <w:rFonts w:ascii="Arial" w:hAnsi="Arial" w:cs="Arial"/>
        </w:rPr>
        <w:t xml:space="preserve"> </w:t>
      </w:r>
      <w:proofErr w:type="spellStart"/>
      <w:r w:rsidRPr="008D3D98">
        <w:rPr>
          <w:rFonts w:ascii="Arial" w:hAnsi="Arial" w:cs="Arial"/>
        </w:rPr>
        <w:t>melhorar</w:t>
      </w:r>
      <w:proofErr w:type="spellEnd"/>
      <w:r w:rsidRPr="008D3D98">
        <w:rPr>
          <w:rFonts w:ascii="Arial" w:hAnsi="Arial" w:cs="Arial"/>
        </w:rPr>
        <w:t xml:space="preserve"> o </w:t>
      </w:r>
      <w:proofErr w:type="spellStart"/>
      <w:r w:rsidRPr="008D3D98">
        <w:rPr>
          <w:rFonts w:ascii="Arial" w:hAnsi="Arial" w:cs="Arial"/>
        </w:rPr>
        <w:t>monitoramento</w:t>
      </w:r>
      <w:proofErr w:type="spellEnd"/>
      <w:r w:rsidRPr="008D3D98">
        <w:rPr>
          <w:rFonts w:ascii="Arial" w:hAnsi="Arial" w:cs="Arial"/>
        </w:rPr>
        <w:t xml:space="preserve"> da </w:t>
      </w:r>
      <w:proofErr w:type="spellStart"/>
      <w:r w:rsidRPr="008D3D98">
        <w:rPr>
          <w:rFonts w:ascii="Arial" w:hAnsi="Arial" w:cs="Arial"/>
        </w:rPr>
        <w:t>qualidade</w:t>
      </w:r>
      <w:proofErr w:type="spellEnd"/>
      <w:r w:rsidRPr="008D3D98">
        <w:rPr>
          <w:rFonts w:ascii="Arial" w:hAnsi="Arial" w:cs="Arial"/>
        </w:rPr>
        <w:t xml:space="preserve"> do </w:t>
      </w:r>
      <w:proofErr w:type="spellStart"/>
      <w:r w:rsidRPr="008D3D98">
        <w:rPr>
          <w:rFonts w:ascii="Arial" w:hAnsi="Arial" w:cs="Arial"/>
        </w:rPr>
        <w:t>ar</w:t>
      </w:r>
      <w:proofErr w:type="spellEnd"/>
      <w:r w:rsidRPr="008D3D98">
        <w:rPr>
          <w:rFonts w:ascii="Arial" w:hAnsi="Arial" w:cs="Arial"/>
        </w:rPr>
        <w:t xml:space="preserve"> e </w:t>
      </w:r>
      <w:proofErr w:type="spellStart"/>
      <w:r w:rsidRPr="008D3D98">
        <w:rPr>
          <w:rFonts w:ascii="Arial" w:hAnsi="Arial" w:cs="Arial"/>
        </w:rPr>
        <w:t>apoiar</w:t>
      </w:r>
      <w:proofErr w:type="spellEnd"/>
      <w:r w:rsidRPr="008D3D98">
        <w:rPr>
          <w:rFonts w:ascii="Arial" w:hAnsi="Arial" w:cs="Arial"/>
        </w:rPr>
        <w:t xml:space="preserve"> o </w:t>
      </w:r>
      <w:proofErr w:type="spellStart"/>
      <w:r w:rsidRPr="008D3D98">
        <w:rPr>
          <w:rFonts w:ascii="Arial" w:hAnsi="Arial" w:cs="Arial"/>
        </w:rPr>
        <w:t>planeamento</w:t>
      </w:r>
      <w:proofErr w:type="spellEnd"/>
      <w:r w:rsidRPr="008D3D98">
        <w:rPr>
          <w:rFonts w:ascii="Arial" w:hAnsi="Arial" w:cs="Arial"/>
        </w:rPr>
        <w:t xml:space="preserve"> de </w:t>
      </w:r>
      <w:proofErr w:type="spellStart"/>
      <w:r w:rsidRPr="008D3D98">
        <w:rPr>
          <w:rFonts w:ascii="Arial" w:hAnsi="Arial" w:cs="Arial"/>
        </w:rPr>
        <w:t>políticas</w:t>
      </w:r>
      <w:proofErr w:type="spellEnd"/>
      <w:r w:rsidRPr="008D3D98">
        <w:rPr>
          <w:rFonts w:ascii="Arial" w:hAnsi="Arial" w:cs="Arial"/>
        </w:rPr>
        <w:t xml:space="preserve"> </w:t>
      </w:r>
      <w:proofErr w:type="spellStart"/>
      <w:r w:rsidRPr="008D3D98">
        <w:rPr>
          <w:rFonts w:ascii="Arial" w:hAnsi="Arial" w:cs="Arial"/>
        </w:rPr>
        <w:t>públicas</w:t>
      </w:r>
      <w:proofErr w:type="spellEnd"/>
      <w:r w:rsidRPr="008D3D98">
        <w:rPr>
          <w:rFonts w:ascii="Arial" w:hAnsi="Arial" w:cs="Arial"/>
        </w:rPr>
        <w:t xml:space="preserve">. </w:t>
      </w:r>
      <w:proofErr w:type="spellStart"/>
      <w:r w:rsidRPr="008D3D98">
        <w:rPr>
          <w:rFonts w:ascii="Arial" w:hAnsi="Arial" w:cs="Arial"/>
        </w:rPr>
        <w:t>Serão</w:t>
      </w:r>
      <w:proofErr w:type="spellEnd"/>
      <w:r w:rsidRPr="008D3D98">
        <w:rPr>
          <w:rFonts w:ascii="Arial" w:hAnsi="Arial" w:cs="Arial"/>
        </w:rPr>
        <w:t xml:space="preserve"> </w:t>
      </w:r>
      <w:proofErr w:type="spellStart"/>
      <w:r w:rsidRPr="008D3D98">
        <w:rPr>
          <w:rFonts w:ascii="Arial" w:hAnsi="Arial" w:cs="Arial"/>
        </w:rPr>
        <w:t>propostos</w:t>
      </w:r>
      <w:proofErr w:type="spellEnd"/>
      <w:r w:rsidRPr="008D3D98">
        <w:rPr>
          <w:rFonts w:ascii="Arial" w:hAnsi="Arial" w:cs="Arial"/>
        </w:rPr>
        <w:t xml:space="preserve"> </w:t>
      </w:r>
      <w:proofErr w:type="spellStart"/>
      <w:r w:rsidRPr="008D3D98">
        <w:rPr>
          <w:rFonts w:ascii="Arial" w:hAnsi="Arial" w:cs="Arial"/>
        </w:rPr>
        <w:t>trabalhos</w:t>
      </w:r>
      <w:proofErr w:type="spellEnd"/>
      <w:r w:rsidRPr="008D3D98">
        <w:rPr>
          <w:rFonts w:ascii="Arial" w:hAnsi="Arial" w:cs="Arial"/>
        </w:rPr>
        <w:t xml:space="preserve"> </w:t>
      </w:r>
      <w:proofErr w:type="spellStart"/>
      <w:r w:rsidRPr="008D3D98">
        <w:rPr>
          <w:rFonts w:ascii="Arial" w:hAnsi="Arial" w:cs="Arial"/>
        </w:rPr>
        <w:t>futuros</w:t>
      </w:r>
      <w:proofErr w:type="spellEnd"/>
      <w:r w:rsidRPr="008D3D98">
        <w:rPr>
          <w:rFonts w:ascii="Arial" w:hAnsi="Arial" w:cs="Arial"/>
        </w:rPr>
        <w:t xml:space="preserve"> para </w:t>
      </w:r>
      <w:proofErr w:type="spellStart"/>
      <w:r w:rsidRPr="008D3D98">
        <w:rPr>
          <w:rFonts w:ascii="Arial" w:hAnsi="Arial" w:cs="Arial"/>
        </w:rPr>
        <w:t>melhorar</w:t>
      </w:r>
      <w:proofErr w:type="spellEnd"/>
      <w:r w:rsidRPr="008D3D98">
        <w:rPr>
          <w:rFonts w:ascii="Arial" w:hAnsi="Arial" w:cs="Arial"/>
        </w:rPr>
        <w:t xml:space="preserve"> as </w:t>
      </w:r>
      <w:proofErr w:type="spellStart"/>
      <w:r w:rsidRPr="008D3D98">
        <w:rPr>
          <w:rFonts w:ascii="Arial" w:hAnsi="Arial" w:cs="Arial"/>
        </w:rPr>
        <w:t>capacidades</w:t>
      </w:r>
      <w:proofErr w:type="spellEnd"/>
      <w:r w:rsidRPr="008D3D98">
        <w:rPr>
          <w:rFonts w:ascii="Arial" w:hAnsi="Arial" w:cs="Arial"/>
        </w:rPr>
        <w:t xml:space="preserve"> de </w:t>
      </w:r>
      <w:proofErr w:type="spellStart"/>
      <w:r w:rsidRPr="008D3D98">
        <w:rPr>
          <w:rFonts w:ascii="Arial" w:hAnsi="Arial" w:cs="Arial"/>
        </w:rPr>
        <w:t>monitoramento</w:t>
      </w:r>
      <w:proofErr w:type="spellEnd"/>
      <w:r w:rsidRPr="008D3D98">
        <w:rPr>
          <w:rFonts w:ascii="Arial" w:hAnsi="Arial" w:cs="Arial"/>
        </w:rPr>
        <w:t xml:space="preserve"> </w:t>
      </w:r>
      <w:proofErr w:type="spellStart"/>
      <w:r w:rsidRPr="008D3D98">
        <w:rPr>
          <w:rFonts w:ascii="Arial" w:hAnsi="Arial" w:cs="Arial"/>
        </w:rPr>
        <w:t>em</w:t>
      </w:r>
      <w:proofErr w:type="spellEnd"/>
      <w:r w:rsidRPr="008D3D98">
        <w:rPr>
          <w:rFonts w:ascii="Arial" w:hAnsi="Arial" w:cs="Arial"/>
        </w:rPr>
        <w:t xml:space="preserve"> tempo real, </w:t>
      </w:r>
      <w:proofErr w:type="spellStart"/>
      <w:r w:rsidRPr="008D3D98">
        <w:rPr>
          <w:rFonts w:ascii="Arial" w:hAnsi="Arial" w:cs="Arial"/>
        </w:rPr>
        <w:t>integrar</w:t>
      </w:r>
      <w:proofErr w:type="spellEnd"/>
      <w:r w:rsidRPr="008D3D98">
        <w:rPr>
          <w:rFonts w:ascii="Arial" w:hAnsi="Arial" w:cs="Arial"/>
        </w:rPr>
        <w:t xml:space="preserve"> </w:t>
      </w:r>
      <w:proofErr w:type="spellStart"/>
      <w:r w:rsidRPr="008D3D98">
        <w:rPr>
          <w:rFonts w:ascii="Arial" w:hAnsi="Arial" w:cs="Arial"/>
        </w:rPr>
        <w:t>fontes</w:t>
      </w:r>
      <w:proofErr w:type="spellEnd"/>
      <w:r w:rsidRPr="008D3D98">
        <w:rPr>
          <w:rFonts w:ascii="Arial" w:hAnsi="Arial" w:cs="Arial"/>
        </w:rPr>
        <w:t xml:space="preserve"> de dados </w:t>
      </w:r>
      <w:proofErr w:type="spellStart"/>
      <w:r w:rsidRPr="008D3D98">
        <w:rPr>
          <w:rFonts w:ascii="Arial" w:hAnsi="Arial" w:cs="Arial"/>
        </w:rPr>
        <w:t>adicionais</w:t>
      </w:r>
      <w:proofErr w:type="spellEnd"/>
      <w:r w:rsidRPr="008D3D98">
        <w:rPr>
          <w:rFonts w:ascii="Arial" w:hAnsi="Arial" w:cs="Arial"/>
        </w:rPr>
        <w:t xml:space="preserve"> e </w:t>
      </w:r>
      <w:proofErr w:type="spellStart"/>
      <w:r w:rsidRPr="008D3D98">
        <w:rPr>
          <w:rFonts w:ascii="Arial" w:hAnsi="Arial" w:cs="Arial"/>
        </w:rPr>
        <w:t>aplicar</w:t>
      </w:r>
      <w:proofErr w:type="spellEnd"/>
      <w:r w:rsidRPr="008D3D98">
        <w:rPr>
          <w:rFonts w:ascii="Arial" w:hAnsi="Arial" w:cs="Arial"/>
        </w:rPr>
        <w:t xml:space="preserve"> as </w:t>
      </w:r>
      <w:proofErr w:type="spellStart"/>
      <w:r w:rsidRPr="008D3D98">
        <w:rPr>
          <w:rFonts w:ascii="Arial" w:hAnsi="Arial" w:cs="Arial"/>
        </w:rPr>
        <w:t>descobertas</w:t>
      </w:r>
      <w:proofErr w:type="spellEnd"/>
      <w:r w:rsidRPr="008D3D98">
        <w:rPr>
          <w:rFonts w:ascii="Arial" w:hAnsi="Arial" w:cs="Arial"/>
        </w:rPr>
        <w:t xml:space="preserve"> </w:t>
      </w:r>
      <w:proofErr w:type="spellStart"/>
      <w:r w:rsidRPr="008D3D98">
        <w:rPr>
          <w:rFonts w:ascii="Arial" w:hAnsi="Arial" w:cs="Arial"/>
        </w:rPr>
        <w:t>em</w:t>
      </w:r>
      <w:proofErr w:type="spellEnd"/>
      <w:r w:rsidRPr="008D3D98">
        <w:rPr>
          <w:rFonts w:ascii="Arial" w:hAnsi="Arial" w:cs="Arial"/>
        </w:rPr>
        <w:t xml:space="preserve"> </w:t>
      </w:r>
      <w:proofErr w:type="spellStart"/>
      <w:r w:rsidRPr="008D3D98">
        <w:rPr>
          <w:rFonts w:ascii="Arial" w:hAnsi="Arial" w:cs="Arial"/>
        </w:rPr>
        <w:t>quadros</w:t>
      </w:r>
      <w:proofErr w:type="spellEnd"/>
      <w:r w:rsidRPr="008D3D98">
        <w:rPr>
          <w:rFonts w:ascii="Arial" w:hAnsi="Arial" w:cs="Arial"/>
        </w:rPr>
        <w:t xml:space="preserve"> </w:t>
      </w:r>
      <w:proofErr w:type="spellStart"/>
      <w:r w:rsidRPr="008D3D98">
        <w:rPr>
          <w:rFonts w:ascii="Arial" w:hAnsi="Arial" w:cs="Arial"/>
        </w:rPr>
        <w:t>ambientais</w:t>
      </w:r>
      <w:proofErr w:type="spellEnd"/>
      <w:r w:rsidRPr="008D3D98">
        <w:rPr>
          <w:rFonts w:ascii="Arial" w:hAnsi="Arial" w:cs="Arial"/>
        </w:rPr>
        <w:t xml:space="preserve"> e de </w:t>
      </w:r>
      <w:proofErr w:type="spellStart"/>
      <w:r w:rsidRPr="008D3D98">
        <w:rPr>
          <w:rFonts w:ascii="Arial" w:hAnsi="Arial" w:cs="Arial"/>
        </w:rPr>
        <w:t>saúde</w:t>
      </w:r>
      <w:proofErr w:type="spellEnd"/>
      <w:r w:rsidRPr="008D3D98">
        <w:rPr>
          <w:rFonts w:ascii="Arial" w:hAnsi="Arial" w:cs="Arial"/>
        </w:rPr>
        <w:t xml:space="preserve"> </w:t>
      </w:r>
      <w:proofErr w:type="spellStart"/>
      <w:r w:rsidRPr="008D3D98">
        <w:rPr>
          <w:rFonts w:ascii="Arial" w:hAnsi="Arial" w:cs="Arial"/>
        </w:rPr>
        <w:t>mais</w:t>
      </w:r>
      <w:proofErr w:type="spellEnd"/>
      <w:r w:rsidRPr="008D3D98">
        <w:rPr>
          <w:rFonts w:ascii="Arial" w:hAnsi="Arial" w:cs="Arial"/>
        </w:rPr>
        <w:t xml:space="preserve"> </w:t>
      </w:r>
      <w:proofErr w:type="spellStart"/>
      <w:r w:rsidRPr="008D3D98">
        <w:rPr>
          <w:rFonts w:ascii="Arial" w:hAnsi="Arial" w:cs="Arial"/>
        </w:rPr>
        <w:t>amplos</w:t>
      </w:r>
      <w:proofErr w:type="spellEnd"/>
      <w:r w:rsidRPr="008D3D98">
        <w:rPr>
          <w:rFonts w:ascii="Arial" w:hAnsi="Arial" w:cs="Arial"/>
        </w:rPr>
        <w:t xml:space="preserve">. Esta </w:t>
      </w:r>
      <w:proofErr w:type="spellStart"/>
      <w:r w:rsidRPr="008D3D98">
        <w:rPr>
          <w:rFonts w:ascii="Arial" w:hAnsi="Arial" w:cs="Arial"/>
        </w:rPr>
        <w:t>pesquisa</w:t>
      </w:r>
      <w:proofErr w:type="spellEnd"/>
      <w:r w:rsidRPr="008D3D98">
        <w:rPr>
          <w:rFonts w:ascii="Arial" w:hAnsi="Arial" w:cs="Arial"/>
        </w:rPr>
        <w:t xml:space="preserve"> </w:t>
      </w:r>
      <w:proofErr w:type="spellStart"/>
      <w:r w:rsidRPr="008D3D98">
        <w:rPr>
          <w:rFonts w:ascii="Arial" w:hAnsi="Arial" w:cs="Arial"/>
        </w:rPr>
        <w:t>tem</w:t>
      </w:r>
      <w:proofErr w:type="spellEnd"/>
      <w:r w:rsidRPr="008D3D98">
        <w:rPr>
          <w:rFonts w:ascii="Arial" w:hAnsi="Arial" w:cs="Arial"/>
        </w:rPr>
        <w:t xml:space="preserve"> o </w:t>
      </w:r>
      <w:proofErr w:type="spellStart"/>
      <w:r w:rsidRPr="008D3D98">
        <w:rPr>
          <w:rFonts w:ascii="Arial" w:hAnsi="Arial" w:cs="Arial"/>
        </w:rPr>
        <w:t>potencial</w:t>
      </w:r>
      <w:proofErr w:type="spellEnd"/>
      <w:r w:rsidRPr="008D3D98">
        <w:rPr>
          <w:rFonts w:ascii="Arial" w:hAnsi="Arial" w:cs="Arial"/>
        </w:rPr>
        <w:t xml:space="preserve"> de </w:t>
      </w:r>
      <w:proofErr w:type="spellStart"/>
      <w:r w:rsidRPr="008D3D98">
        <w:rPr>
          <w:rFonts w:ascii="Arial" w:hAnsi="Arial" w:cs="Arial"/>
        </w:rPr>
        <w:t>informar</w:t>
      </w:r>
      <w:proofErr w:type="spellEnd"/>
      <w:r w:rsidRPr="008D3D98">
        <w:rPr>
          <w:rFonts w:ascii="Arial" w:hAnsi="Arial" w:cs="Arial"/>
        </w:rPr>
        <w:t xml:space="preserve"> </w:t>
      </w:r>
      <w:proofErr w:type="spellStart"/>
      <w:r w:rsidRPr="008D3D98">
        <w:rPr>
          <w:rFonts w:ascii="Arial" w:hAnsi="Arial" w:cs="Arial"/>
        </w:rPr>
        <w:t>intervenções</w:t>
      </w:r>
      <w:proofErr w:type="spellEnd"/>
      <w:r w:rsidRPr="008D3D98">
        <w:rPr>
          <w:rFonts w:ascii="Arial" w:hAnsi="Arial" w:cs="Arial"/>
        </w:rPr>
        <w:t xml:space="preserve"> </w:t>
      </w:r>
      <w:proofErr w:type="spellStart"/>
      <w:r w:rsidRPr="008D3D98">
        <w:rPr>
          <w:rFonts w:ascii="Arial" w:hAnsi="Arial" w:cs="Arial"/>
        </w:rPr>
        <w:t>estratégicas</w:t>
      </w:r>
      <w:proofErr w:type="spellEnd"/>
      <w:r w:rsidRPr="008D3D98">
        <w:rPr>
          <w:rFonts w:ascii="Arial" w:hAnsi="Arial" w:cs="Arial"/>
        </w:rPr>
        <w:t xml:space="preserve">, </w:t>
      </w:r>
      <w:proofErr w:type="spellStart"/>
      <w:r w:rsidRPr="008D3D98">
        <w:rPr>
          <w:rFonts w:ascii="Arial" w:hAnsi="Arial" w:cs="Arial"/>
        </w:rPr>
        <w:t>reforçando</w:t>
      </w:r>
      <w:proofErr w:type="spellEnd"/>
      <w:r w:rsidRPr="008D3D98">
        <w:rPr>
          <w:rFonts w:ascii="Arial" w:hAnsi="Arial" w:cs="Arial"/>
        </w:rPr>
        <w:t xml:space="preserve"> </w:t>
      </w:r>
      <w:proofErr w:type="spellStart"/>
      <w:r w:rsidRPr="008D3D98">
        <w:rPr>
          <w:rFonts w:ascii="Arial" w:hAnsi="Arial" w:cs="Arial"/>
        </w:rPr>
        <w:t>ainda</w:t>
      </w:r>
      <w:proofErr w:type="spellEnd"/>
      <w:r w:rsidRPr="008D3D98">
        <w:rPr>
          <w:rFonts w:ascii="Arial" w:hAnsi="Arial" w:cs="Arial"/>
        </w:rPr>
        <w:t xml:space="preserve"> </w:t>
      </w:r>
      <w:proofErr w:type="spellStart"/>
      <w:r w:rsidRPr="008D3D98">
        <w:rPr>
          <w:rFonts w:ascii="Arial" w:hAnsi="Arial" w:cs="Arial"/>
        </w:rPr>
        <w:t>mais</w:t>
      </w:r>
      <w:proofErr w:type="spellEnd"/>
      <w:r w:rsidRPr="008D3D98">
        <w:rPr>
          <w:rFonts w:ascii="Arial" w:hAnsi="Arial" w:cs="Arial"/>
        </w:rPr>
        <w:t xml:space="preserve"> as ferramentas de </w:t>
      </w:r>
      <w:proofErr w:type="spellStart"/>
      <w:r w:rsidRPr="008D3D98">
        <w:rPr>
          <w:rFonts w:ascii="Arial" w:hAnsi="Arial" w:cs="Arial"/>
        </w:rPr>
        <w:t>tomada</w:t>
      </w:r>
      <w:proofErr w:type="spellEnd"/>
      <w:r w:rsidRPr="008D3D98">
        <w:rPr>
          <w:rFonts w:ascii="Arial" w:hAnsi="Arial" w:cs="Arial"/>
        </w:rPr>
        <w:t xml:space="preserve"> de </w:t>
      </w:r>
      <w:proofErr w:type="spellStart"/>
      <w:r w:rsidRPr="008D3D98">
        <w:rPr>
          <w:rFonts w:ascii="Arial" w:hAnsi="Arial" w:cs="Arial"/>
        </w:rPr>
        <w:t>decisão</w:t>
      </w:r>
      <w:proofErr w:type="spellEnd"/>
      <w:r w:rsidRPr="008D3D98">
        <w:rPr>
          <w:rFonts w:ascii="Arial" w:hAnsi="Arial" w:cs="Arial"/>
        </w:rPr>
        <w:t xml:space="preserve"> para </w:t>
      </w:r>
      <w:proofErr w:type="spellStart"/>
      <w:r w:rsidRPr="008D3D98">
        <w:rPr>
          <w:rFonts w:ascii="Arial" w:hAnsi="Arial" w:cs="Arial"/>
        </w:rPr>
        <w:t>gerir</w:t>
      </w:r>
      <w:proofErr w:type="spellEnd"/>
      <w:r w:rsidRPr="008D3D98">
        <w:rPr>
          <w:rFonts w:ascii="Arial" w:hAnsi="Arial" w:cs="Arial"/>
        </w:rPr>
        <w:t xml:space="preserve"> a </w:t>
      </w:r>
      <w:proofErr w:type="spellStart"/>
      <w:r w:rsidRPr="008D3D98">
        <w:rPr>
          <w:rFonts w:ascii="Arial" w:hAnsi="Arial" w:cs="Arial"/>
        </w:rPr>
        <w:t>poluição</w:t>
      </w:r>
      <w:proofErr w:type="spellEnd"/>
      <w:r w:rsidRPr="008D3D98">
        <w:rPr>
          <w:rFonts w:ascii="Arial" w:hAnsi="Arial" w:cs="Arial"/>
        </w:rPr>
        <w:t xml:space="preserve"> </w:t>
      </w:r>
      <w:proofErr w:type="spellStart"/>
      <w:r w:rsidRPr="008D3D98">
        <w:rPr>
          <w:rFonts w:ascii="Arial" w:hAnsi="Arial" w:cs="Arial"/>
        </w:rPr>
        <w:t>provocada</w:t>
      </w:r>
      <w:proofErr w:type="spellEnd"/>
      <w:r w:rsidRPr="008D3D98">
        <w:rPr>
          <w:rFonts w:ascii="Arial" w:hAnsi="Arial" w:cs="Arial"/>
        </w:rPr>
        <w:t xml:space="preserve"> </w:t>
      </w:r>
      <w:proofErr w:type="spellStart"/>
      <w:r w:rsidRPr="008D3D98">
        <w:rPr>
          <w:rFonts w:ascii="Arial" w:hAnsi="Arial" w:cs="Arial"/>
        </w:rPr>
        <w:t>por</w:t>
      </w:r>
      <w:proofErr w:type="spellEnd"/>
      <w:r w:rsidRPr="008D3D98">
        <w:rPr>
          <w:rFonts w:ascii="Arial" w:hAnsi="Arial" w:cs="Arial"/>
        </w:rPr>
        <w:t xml:space="preserve"> </w:t>
      </w:r>
      <w:proofErr w:type="spellStart"/>
      <w:r w:rsidRPr="008D3D98">
        <w:rPr>
          <w:rFonts w:ascii="Arial" w:hAnsi="Arial" w:cs="Arial"/>
        </w:rPr>
        <w:t>incêndios</w:t>
      </w:r>
      <w:proofErr w:type="spellEnd"/>
      <w:r w:rsidRPr="008D3D98">
        <w:rPr>
          <w:rFonts w:ascii="Arial" w:hAnsi="Arial" w:cs="Arial"/>
        </w:rPr>
        <w:t xml:space="preserve"> </w:t>
      </w:r>
      <w:proofErr w:type="spellStart"/>
      <w:r w:rsidRPr="008D3D98">
        <w:rPr>
          <w:rFonts w:ascii="Arial" w:hAnsi="Arial" w:cs="Arial"/>
        </w:rPr>
        <w:t>florestais</w:t>
      </w:r>
      <w:proofErr w:type="spellEnd"/>
      <w:r w:rsidRPr="008D3D98">
        <w:rPr>
          <w:rFonts w:ascii="Arial" w:hAnsi="Arial" w:cs="Arial"/>
        </w:rPr>
        <w:t>.</w:t>
      </w:r>
    </w:p>
    <w:p w14:paraId="6EC080F0" w14:textId="526C7E3E" w:rsidR="002B2BB2" w:rsidRPr="008D3D98" w:rsidRDefault="006E1BCF" w:rsidP="002A1D56">
      <w:pPr>
        <w:spacing w:line="360" w:lineRule="auto"/>
        <w:rPr>
          <w:rFonts w:ascii="Arial" w:hAnsi="Arial" w:cs="Arial"/>
        </w:rPr>
      </w:pPr>
      <w:proofErr w:type="spellStart"/>
      <w:r w:rsidRPr="008D3D98">
        <w:rPr>
          <w:rFonts w:ascii="Arial" w:hAnsi="Arial" w:cs="Arial"/>
        </w:rPr>
        <w:t>Palavras</w:t>
      </w:r>
      <w:proofErr w:type="spellEnd"/>
      <w:r w:rsidRPr="008D3D98">
        <w:rPr>
          <w:rFonts w:ascii="Arial" w:hAnsi="Arial" w:cs="Arial"/>
        </w:rPr>
        <w:t xml:space="preserve">-Chave: </w:t>
      </w:r>
      <w:proofErr w:type="spellStart"/>
      <w:r w:rsidR="002B2BB2" w:rsidRPr="008D3D98">
        <w:rPr>
          <w:rFonts w:ascii="Arial" w:hAnsi="Arial" w:cs="Arial"/>
        </w:rPr>
        <w:t>Fogos</w:t>
      </w:r>
      <w:proofErr w:type="spellEnd"/>
      <w:r w:rsidR="002B2BB2" w:rsidRPr="008D3D98">
        <w:rPr>
          <w:rFonts w:ascii="Arial" w:hAnsi="Arial" w:cs="Arial"/>
        </w:rPr>
        <w:t xml:space="preserve">, </w:t>
      </w:r>
      <w:proofErr w:type="spellStart"/>
      <w:r w:rsidR="008439BD" w:rsidRPr="008D3D98">
        <w:rPr>
          <w:rFonts w:ascii="Arial" w:hAnsi="Arial" w:cs="Arial"/>
        </w:rPr>
        <w:t>Poluição</w:t>
      </w:r>
      <w:proofErr w:type="spellEnd"/>
      <w:r w:rsidR="00BC660C" w:rsidRPr="008D3D98">
        <w:rPr>
          <w:rFonts w:ascii="Arial" w:hAnsi="Arial" w:cs="Arial"/>
        </w:rPr>
        <w:t xml:space="preserve"> do </w:t>
      </w:r>
      <w:proofErr w:type="spellStart"/>
      <w:r w:rsidR="00BC660C" w:rsidRPr="008D3D98">
        <w:rPr>
          <w:rFonts w:ascii="Arial" w:hAnsi="Arial" w:cs="Arial"/>
        </w:rPr>
        <w:t>Ar</w:t>
      </w:r>
      <w:proofErr w:type="spellEnd"/>
      <w:r w:rsidR="008439BD" w:rsidRPr="008D3D98">
        <w:rPr>
          <w:rFonts w:ascii="Arial" w:hAnsi="Arial" w:cs="Arial"/>
        </w:rPr>
        <w:t>,</w:t>
      </w:r>
      <w:r w:rsidR="00264C17" w:rsidRPr="008D3D98">
        <w:rPr>
          <w:rFonts w:ascii="Arial" w:hAnsi="Arial" w:cs="Arial"/>
        </w:rPr>
        <w:t xml:space="preserve"> Dados </w:t>
      </w:r>
      <w:proofErr w:type="spellStart"/>
      <w:r w:rsidR="00264C17" w:rsidRPr="008D3D98">
        <w:rPr>
          <w:rFonts w:ascii="Arial" w:hAnsi="Arial" w:cs="Arial"/>
        </w:rPr>
        <w:t>Meteorológicos</w:t>
      </w:r>
      <w:proofErr w:type="spellEnd"/>
      <w:r w:rsidR="00264C17" w:rsidRPr="008D3D98">
        <w:rPr>
          <w:rFonts w:ascii="Arial" w:hAnsi="Arial" w:cs="Arial"/>
        </w:rPr>
        <w:t>,</w:t>
      </w:r>
      <w:r w:rsidR="008439BD" w:rsidRPr="008D3D98">
        <w:rPr>
          <w:rFonts w:ascii="Arial" w:hAnsi="Arial" w:cs="Arial"/>
        </w:rPr>
        <w:t xml:space="preserve"> </w:t>
      </w:r>
      <w:proofErr w:type="spellStart"/>
      <w:r w:rsidR="00C74DF3" w:rsidRPr="008D3D98">
        <w:rPr>
          <w:rFonts w:ascii="Arial" w:hAnsi="Arial" w:cs="Arial"/>
        </w:rPr>
        <w:t>Deteção</w:t>
      </w:r>
      <w:proofErr w:type="spellEnd"/>
      <w:r w:rsidR="00C74DF3" w:rsidRPr="008D3D98">
        <w:rPr>
          <w:rFonts w:ascii="Arial" w:hAnsi="Arial" w:cs="Arial"/>
        </w:rPr>
        <w:t xml:space="preserve"> Remota, </w:t>
      </w:r>
      <w:proofErr w:type="spellStart"/>
      <w:r w:rsidR="00CA7111" w:rsidRPr="008D3D98">
        <w:rPr>
          <w:rFonts w:ascii="Arial" w:hAnsi="Arial" w:cs="Arial"/>
        </w:rPr>
        <w:t>Aprendizagem</w:t>
      </w:r>
      <w:proofErr w:type="spellEnd"/>
      <w:r w:rsidR="00CA7111" w:rsidRPr="008D3D98">
        <w:rPr>
          <w:rFonts w:ascii="Arial" w:hAnsi="Arial" w:cs="Arial"/>
        </w:rPr>
        <w:t xml:space="preserve"> </w:t>
      </w:r>
      <w:proofErr w:type="spellStart"/>
      <w:r w:rsidR="00CA7111" w:rsidRPr="008D3D98">
        <w:rPr>
          <w:rFonts w:ascii="Arial" w:hAnsi="Arial" w:cs="Arial"/>
        </w:rPr>
        <w:t>Autom</w:t>
      </w:r>
      <w:r w:rsidR="008F1A5C" w:rsidRPr="008D3D98">
        <w:rPr>
          <w:rFonts w:ascii="Arial" w:hAnsi="Arial" w:cs="Arial"/>
        </w:rPr>
        <w:t>ática</w:t>
      </w:r>
      <w:proofErr w:type="spellEnd"/>
    </w:p>
    <w:p w14:paraId="6D4488A0" w14:textId="77777777" w:rsidR="008A4AC9" w:rsidRPr="008D3D98" w:rsidRDefault="008A4AC9" w:rsidP="002A1D56">
      <w:pPr>
        <w:spacing w:line="360" w:lineRule="auto"/>
        <w:rPr>
          <w:rFonts w:ascii="Arial" w:hAnsi="Arial" w:cs="Arial"/>
        </w:rPr>
      </w:pPr>
    </w:p>
    <w:p w14:paraId="4BF86F02" w14:textId="75DAB76F" w:rsidR="008A4AC9" w:rsidRPr="008D3D98" w:rsidRDefault="008A4AC9" w:rsidP="002A1D56">
      <w:pPr>
        <w:spacing w:line="360" w:lineRule="auto"/>
        <w:rPr>
          <w:rFonts w:ascii="Arial" w:hAnsi="Arial" w:cs="Arial"/>
          <w:sz w:val="44"/>
          <w:szCs w:val="44"/>
        </w:rPr>
      </w:pPr>
      <w:r w:rsidRPr="008D3D98">
        <w:rPr>
          <w:rFonts w:ascii="Arial" w:hAnsi="Arial" w:cs="Arial"/>
          <w:sz w:val="44"/>
          <w:szCs w:val="44"/>
        </w:rPr>
        <w:t>RESUMO PT 1200-1500 PALAVRAS</w:t>
      </w:r>
    </w:p>
    <w:p w14:paraId="7D3EB419" w14:textId="77777777" w:rsidR="00010DFA" w:rsidRPr="008D3D98" w:rsidRDefault="00010DFA" w:rsidP="002A1D56">
      <w:pPr>
        <w:spacing w:line="360" w:lineRule="auto"/>
        <w:rPr>
          <w:rFonts w:ascii="Arial" w:hAnsi="Arial" w:cs="Arial"/>
        </w:rPr>
      </w:pPr>
      <w:r w:rsidRPr="008D3D98">
        <w:rPr>
          <w:rFonts w:ascii="Arial" w:hAnsi="Arial" w:cs="Arial"/>
        </w:rPr>
        <w:lastRenderedPageBreak/>
        <w:br w:type="page"/>
      </w:r>
    </w:p>
    <w:p w14:paraId="06DAE279" w14:textId="77BC0005" w:rsidR="00F26190" w:rsidRPr="002A23AE" w:rsidRDefault="00444288" w:rsidP="002A1D56">
      <w:pPr>
        <w:spacing w:line="360" w:lineRule="auto"/>
        <w:rPr>
          <w:rFonts w:ascii="Arial" w:hAnsi="Arial" w:cs="Arial"/>
          <w:sz w:val="28"/>
          <w:szCs w:val="28"/>
        </w:rPr>
      </w:pPr>
      <w:r w:rsidRPr="002A23AE">
        <w:rPr>
          <w:rFonts w:ascii="Arial" w:hAnsi="Arial" w:cs="Arial"/>
          <w:sz w:val="28"/>
          <w:szCs w:val="28"/>
        </w:rPr>
        <w:lastRenderedPageBreak/>
        <w:t>Abstract</w:t>
      </w:r>
    </w:p>
    <w:p w14:paraId="5F0C327B" w14:textId="31B05315" w:rsidR="00164F7B" w:rsidRPr="008D3D98" w:rsidRDefault="00692416" w:rsidP="002A1D56">
      <w:pPr>
        <w:spacing w:line="360" w:lineRule="auto"/>
        <w:rPr>
          <w:rFonts w:ascii="Arial" w:hAnsi="Arial" w:cs="Arial"/>
        </w:rPr>
      </w:pPr>
      <w:r w:rsidRPr="008D3D98">
        <w:rPr>
          <w:rFonts w:ascii="Arial" w:hAnsi="Arial" w:cs="Arial"/>
        </w:rPr>
        <w:t>Wildfires contribute signific</w:t>
      </w:r>
      <w:r w:rsidR="005B2445" w:rsidRPr="008D3D98">
        <w:rPr>
          <w:rFonts w:ascii="Arial" w:hAnsi="Arial" w:cs="Arial"/>
        </w:rPr>
        <w:t>antly to air pollution by releasing PM and toxic gases into the atmosphere, with climate change projected to increase wildfire activity and the spread</w:t>
      </w:r>
      <w:r w:rsidR="006B6105" w:rsidRPr="008D3D98">
        <w:rPr>
          <w:rFonts w:ascii="Arial" w:hAnsi="Arial" w:cs="Arial"/>
        </w:rPr>
        <w:t xml:space="preserve"> of smoke, heightening health </w:t>
      </w:r>
      <w:r w:rsidR="00DE2CA8" w:rsidRPr="008D3D98">
        <w:rPr>
          <w:rFonts w:ascii="Arial" w:hAnsi="Arial" w:cs="Arial"/>
        </w:rPr>
        <w:t>risk</w:t>
      </w:r>
      <w:r w:rsidR="006B6105" w:rsidRPr="008D3D98">
        <w:rPr>
          <w:rFonts w:ascii="Arial" w:hAnsi="Arial" w:cs="Arial"/>
        </w:rPr>
        <w:t xml:space="preserve">s. </w:t>
      </w:r>
      <w:r w:rsidR="00F67BCC" w:rsidRPr="008D3D98">
        <w:rPr>
          <w:rFonts w:ascii="Arial" w:hAnsi="Arial" w:cs="Arial"/>
        </w:rPr>
        <w:t xml:space="preserve">The work that will be developed </w:t>
      </w:r>
      <w:r w:rsidR="004C5653" w:rsidRPr="008D3D98">
        <w:rPr>
          <w:rFonts w:ascii="Arial" w:hAnsi="Arial" w:cs="Arial"/>
        </w:rPr>
        <w:t>will be supported by</w:t>
      </w:r>
      <w:r w:rsidR="00F67BCC" w:rsidRPr="008D3D98">
        <w:rPr>
          <w:rFonts w:ascii="Arial" w:hAnsi="Arial" w:cs="Arial"/>
        </w:rPr>
        <w:t xml:space="preserve"> a data-driven framework to monitor and assess air pollution from wildfires, a pressing health and environmental issue</w:t>
      </w:r>
      <w:r w:rsidR="000F60B4" w:rsidRPr="008D3D98">
        <w:rPr>
          <w:rFonts w:ascii="Arial" w:hAnsi="Arial" w:cs="Arial"/>
        </w:rPr>
        <w:t xml:space="preserve"> that affects</w:t>
      </w:r>
      <w:r w:rsidR="00F67BCC" w:rsidRPr="008D3D98">
        <w:rPr>
          <w:rFonts w:ascii="Arial" w:hAnsi="Arial" w:cs="Arial"/>
        </w:rPr>
        <w:t xml:space="preserve"> the global population. The work will </w:t>
      </w:r>
      <w:r w:rsidR="00FB164C" w:rsidRPr="008D3D98">
        <w:rPr>
          <w:rFonts w:ascii="Arial" w:hAnsi="Arial" w:cs="Arial"/>
        </w:rPr>
        <w:t>analyse</w:t>
      </w:r>
      <w:r w:rsidR="002E759D" w:rsidRPr="008D3D98">
        <w:rPr>
          <w:rFonts w:ascii="Arial" w:hAnsi="Arial" w:cs="Arial"/>
        </w:rPr>
        <w:t xml:space="preserve"> </w:t>
      </w:r>
      <w:r w:rsidR="00F67BCC" w:rsidRPr="008D3D98">
        <w:rPr>
          <w:rFonts w:ascii="Arial" w:hAnsi="Arial" w:cs="Arial"/>
        </w:rPr>
        <w:t xml:space="preserve">current atmospheric </w:t>
      </w:r>
      <w:proofErr w:type="gramStart"/>
      <w:r w:rsidR="00F67BCC" w:rsidRPr="008D3D98">
        <w:rPr>
          <w:rFonts w:ascii="Arial" w:hAnsi="Arial" w:cs="Arial"/>
        </w:rPr>
        <w:t>models</w:t>
      </w:r>
      <w:proofErr w:type="gramEnd"/>
      <w:r w:rsidR="00F67BCC" w:rsidRPr="008D3D98">
        <w:rPr>
          <w:rFonts w:ascii="Arial" w:hAnsi="Arial" w:cs="Arial"/>
        </w:rPr>
        <w:t xml:space="preserve"> </w:t>
      </w:r>
      <w:r w:rsidR="001F1F7B" w:rsidRPr="008D3D98">
        <w:rPr>
          <w:rFonts w:ascii="Arial" w:hAnsi="Arial" w:cs="Arial"/>
        </w:rPr>
        <w:t>outputs</w:t>
      </w:r>
      <w:r w:rsidR="009869F5" w:rsidRPr="008D3D98">
        <w:rPr>
          <w:rFonts w:ascii="Arial" w:hAnsi="Arial" w:cs="Arial"/>
        </w:rPr>
        <w:t xml:space="preserve"> coupled with</w:t>
      </w:r>
      <w:r w:rsidR="00F67BCC" w:rsidRPr="008D3D98">
        <w:rPr>
          <w:rFonts w:ascii="Arial" w:hAnsi="Arial" w:cs="Arial"/>
        </w:rPr>
        <w:t xml:space="preserve"> remote sensing indicators</w:t>
      </w:r>
      <w:r w:rsidR="009869F5" w:rsidRPr="008D3D98">
        <w:rPr>
          <w:rFonts w:ascii="Arial" w:hAnsi="Arial" w:cs="Arial"/>
        </w:rPr>
        <w:t>,</w:t>
      </w:r>
      <w:r w:rsidR="00F67BCC" w:rsidRPr="008D3D98">
        <w:rPr>
          <w:rFonts w:ascii="Arial" w:hAnsi="Arial" w:cs="Arial"/>
        </w:rPr>
        <w:t xml:space="preserve"> like Fire Radiative Power (FRP) and Fire Radiative Energy (FRE)</w:t>
      </w:r>
      <w:r w:rsidR="00860F25" w:rsidRPr="008D3D98">
        <w:rPr>
          <w:rFonts w:ascii="Arial" w:hAnsi="Arial" w:cs="Arial"/>
        </w:rPr>
        <w:t>,</w:t>
      </w:r>
      <w:r w:rsidR="00F67BCC" w:rsidRPr="008D3D98">
        <w:rPr>
          <w:rFonts w:ascii="Arial" w:hAnsi="Arial" w:cs="Arial"/>
        </w:rPr>
        <w:t xml:space="preserve"> combined with meteorological data and machine learning to improve pollution event detection. It </w:t>
      </w:r>
      <w:r w:rsidR="00222C24" w:rsidRPr="008D3D98">
        <w:rPr>
          <w:rFonts w:ascii="Arial" w:hAnsi="Arial" w:cs="Arial"/>
        </w:rPr>
        <w:t>aims</w:t>
      </w:r>
      <w:r w:rsidR="00376F6E" w:rsidRPr="008D3D98">
        <w:rPr>
          <w:rFonts w:ascii="Arial" w:hAnsi="Arial" w:cs="Arial"/>
        </w:rPr>
        <w:t xml:space="preserve"> to look upon </w:t>
      </w:r>
      <w:r w:rsidR="00F67BCC" w:rsidRPr="008D3D98">
        <w:rPr>
          <w:rFonts w:ascii="Arial" w:hAnsi="Arial" w:cs="Arial"/>
        </w:rPr>
        <w:t>transboundary impacts of wildfire emissions, evaluate remote sensing technologies (e.g. MODIS, SEVIRI, Sentinel) in wildfire monitoring, and examine data science methods for environmental monitoring. For the data and methodology section, it will describe the integration of meteorological and remote sensing data, with machine learning models</w:t>
      </w:r>
      <w:r w:rsidR="00343CBD" w:rsidRPr="008D3D98">
        <w:rPr>
          <w:rFonts w:ascii="Arial" w:hAnsi="Arial" w:cs="Arial"/>
        </w:rPr>
        <w:t>,</w:t>
      </w:r>
      <w:r w:rsidR="00F67BCC" w:rsidRPr="008D3D98">
        <w:rPr>
          <w:rFonts w:ascii="Arial" w:hAnsi="Arial" w:cs="Arial"/>
        </w:rPr>
        <w:t xml:space="preserve"> such as Random Forest, </w:t>
      </w:r>
      <w:proofErr w:type="spellStart"/>
      <w:r w:rsidR="00F67BCC" w:rsidRPr="008D3D98">
        <w:rPr>
          <w:rFonts w:ascii="Arial" w:hAnsi="Arial" w:cs="Arial"/>
        </w:rPr>
        <w:t>XGBoost</w:t>
      </w:r>
      <w:proofErr w:type="spellEnd"/>
      <w:r w:rsidR="00F67BCC" w:rsidRPr="008D3D98">
        <w:rPr>
          <w:rFonts w:ascii="Arial" w:hAnsi="Arial" w:cs="Arial"/>
        </w:rPr>
        <w:t xml:space="preserve">, and Neural Networks, used to classify pollution events and track spatial-temporal patterns of smoke. Model validation </w:t>
      </w:r>
      <w:r w:rsidR="006F4991" w:rsidRPr="008D3D98">
        <w:rPr>
          <w:rFonts w:ascii="Arial" w:hAnsi="Arial" w:cs="Arial"/>
        </w:rPr>
        <w:t xml:space="preserve">will be performed </w:t>
      </w:r>
      <w:r w:rsidR="00F67BCC" w:rsidRPr="008D3D98">
        <w:rPr>
          <w:rFonts w:ascii="Arial" w:hAnsi="Arial" w:cs="Arial"/>
        </w:rPr>
        <w:t>by comparing results with historical extreme wildfire events to verify accuracy. Then the model will be evaluated by its predictive performance and have some insights into wildfire smoke dispersion patterns, identifying key factors contributing to pollution events. To conclude the work, the highlights of the study</w:t>
      </w:r>
      <w:r w:rsidR="00191DB8" w:rsidRPr="008D3D98">
        <w:rPr>
          <w:rFonts w:ascii="Arial" w:hAnsi="Arial" w:cs="Arial"/>
        </w:rPr>
        <w:t xml:space="preserve"> will be shown</w:t>
      </w:r>
      <w:r w:rsidR="00F67BCC" w:rsidRPr="008D3D98">
        <w:rPr>
          <w:rFonts w:ascii="Arial" w:hAnsi="Arial" w:cs="Arial"/>
        </w:rPr>
        <w:t xml:space="preserve">, demonstrating how remote sensing and meteorological data can improve air quality monitoring and support policy planning. Future work </w:t>
      </w:r>
      <w:r w:rsidR="003026E9" w:rsidRPr="008D3D98">
        <w:rPr>
          <w:rFonts w:ascii="Arial" w:hAnsi="Arial" w:cs="Arial"/>
        </w:rPr>
        <w:t>will be</w:t>
      </w:r>
      <w:r w:rsidR="00F67BCC" w:rsidRPr="008D3D98">
        <w:rPr>
          <w:rFonts w:ascii="Arial" w:hAnsi="Arial" w:cs="Arial"/>
        </w:rPr>
        <w:t xml:space="preserve"> proposed to enhance real-time monitoring capabilities, integrate additional data sources, and apply findings within broader environmental and health frameworks. This research has the potential to inform strategic interventions, further strengthening decision-making tools for managing wildfire-driven pollution.</w:t>
      </w:r>
    </w:p>
    <w:p w14:paraId="0CCD4C46" w14:textId="6F2B9935" w:rsidR="00164F7B" w:rsidRPr="008D3D98" w:rsidRDefault="00F67BCC" w:rsidP="002A1D56">
      <w:pPr>
        <w:spacing w:line="360" w:lineRule="auto"/>
        <w:rPr>
          <w:rFonts w:ascii="Arial" w:hAnsi="Arial" w:cs="Arial"/>
        </w:rPr>
      </w:pPr>
      <w:r w:rsidRPr="008D3D98">
        <w:rPr>
          <w:rFonts w:ascii="Arial" w:hAnsi="Arial" w:cs="Arial"/>
        </w:rPr>
        <w:t xml:space="preserve">Key Words: </w:t>
      </w:r>
      <w:r w:rsidR="0056562D" w:rsidRPr="008D3D98">
        <w:rPr>
          <w:rFonts w:ascii="Arial" w:hAnsi="Arial" w:cs="Arial"/>
        </w:rPr>
        <w:t xml:space="preserve">Wildfires, </w:t>
      </w:r>
      <w:r w:rsidR="00BC660C" w:rsidRPr="008D3D98">
        <w:rPr>
          <w:rFonts w:ascii="Arial" w:hAnsi="Arial" w:cs="Arial"/>
        </w:rPr>
        <w:t xml:space="preserve">Air </w:t>
      </w:r>
      <w:r w:rsidR="00164F7B" w:rsidRPr="008D3D98">
        <w:rPr>
          <w:rFonts w:ascii="Arial" w:hAnsi="Arial" w:cs="Arial"/>
        </w:rPr>
        <w:t>Pollution,</w:t>
      </w:r>
      <w:r w:rsidR="00DD43F3" w:rsidRPr="008D3D98">
        <w:rPr>
          <w:rFonts w:ascii="Arial" w:hAnsi="Arial" w:cs="Arial"/>
        </w:rPr>
        <w:t xml:space="preserve"> Meteorological </w:t>
      </w:r>
      <w:r w:rsidR="0056562D" w:rsidRPr="008D3D98">
        <w:rPr>
          <w:rFonts w:ascii="Arial" w:hAnsi="Arial" w:cs="Arial"/>
        </w:rPr>
        <w:t>D</w:t>
      </w:r>
      <w:r w:rsidR="00DD43F3" w:rsidRPr="008D3D98">
        <w:rPr>
          <w:rFonts w:ascii="Arial" w:hAnsi="Arial" w:cs="Arial"/>
        </w:rPr>
        <w:t>ata,</w:t>
      </w:r>
      <w:r w:rsidR="00164F7B" w:rsidRPr="008D3D98">
        <w:rPr>
          <w:rFonts w:ascii="Arial" w:hAnsi="Arial" w:cs="Arial"/>
        </w:rPr>
        <w:t xml:space="preserve"> Remote</w:t>
      </w:r>
      <w:r w:rsidR="004931F9" w:rsidRPr="008D3D98">
        <w:rPr>
          <w:rFonts w:ascii="Arial" w:hAnsi="Arial" w:cs="Arial"/>
        </w:rPr>
        <w:t xml:space="preserve"> Sensing, Machine Learning</w:t>
      </w:r>
    </w:p>
    <w:p w14:paraId="0C5AC853" w14:textId="77777777" w:rsidR="00F26190" w:rsidRPr="008D3D98" w:rsidRDefault="00F26190" w:rsidP="002A1D56">
      <w:pPr>
        <w:spacing w:line="360" w:lineRule="auto"/>
        <w:rPr>
          <w:rFonts w:ascii="Arial" w:hAnsi="Arial" w:cs="Arial"/>
        </w:rPr>
      </w:pPr>
      <w:r w:rsidRPr="008D3D98">
        <w:rPr>
          <w:rFonts w:ascii="Arial" w:hAnsi="Arial" w:cs="Arial"/>
        </w:rPr>
        <w:br w:type="page"/>
      </w:r>
    </w:p>
    <w:sdt>
      <w:sdtPr>
        <w:rPr>
          <w:rFonts w:ascii="Arial" w:eastAsiaTheme="minorEastAsia" w:hAnsi="Arial" w:cs="Arial"/>
          <w:color w:val="auto"/>
          <w:kern w:val="2"/>
          <w:sz w:val="22"/>
          <w:szCs w:val="22"/>
          <w:lang w:eastAsia="ko-KR"/>
          <w14:ligatures w14:val="standardContextual"/>
        </w:rPr>
        <w:id w:val="292330220"/>
        <w:docPartObj>
          <w:docPartGallery w:val="Table of Contents"/>
          <w:docPartUnique/>
        </w:docPartObj>
      </w:sdtPr>
      <w:sdtEndPr>
        <w:rPr>
          <w:b/>
          <w:bCs/>
        </w:rPr>
      </w:sdtEndPr>
      <w:sdtContent>
        <w:p w14:paraId="07B6FB77" w14:textId="3A4874D0" w:rsidR="007D690C" w:rsidRPr="002A23AE" w:rsidRDefault="007D690C" w:rsidP="002A1D56">
          <w:pPr>
            <w:pStyle w:val="TOCHeading"/>
            <w:spacing w:line="360" w:lineRule="auto"/>
            <w:rPr>
              <w:rFonts w:ascii="Arial" w:hAnsi="Arial" w:cs="Arial"/>
              <w:color w:val="000000" w:themeColor="text1"/>
              <w:sz w:val="28"/>
              <w:szCs w:val="28"/>
            </w:rPr>
          </w:pPr>
          <w:r w:rsidRPr="002A23AE">
            <w:rPr>
              <w:rFonts w:ascii="Arial" w:hAnsi="Arial" w:cs="Arial"/>
              <w:color w:val="000000" w:themeColor="text1"/>
              <w:sz w:val="28"/>
              <w:szCs w:val="28"/>
            </w:rPr>
            <w:t>Table of Contents</w:t>
          </w:r>
        </w:p>
        <w:p w14:paraId="4BEE75A9" w14:textId="77777777" w:rsidR="00646BF6" w:rsidRPr="008D3D98" w:rsidRDefault="00646BF6" w:rsidP="002A1D56">
          <w:pPr>
            <w:pStyle w:val="TOC1"/>
            <w:tabs>
              <w:tab w:val="right" w:leader="dot" w:pos="9060"/>
            </w:tabs>
            <w:spacing w:line="360" w:lineRule="auto"/>
            <w:rPr>
              <w:rFonts w:ascii="Arial" w:hAnsi="Arial" w:cs="Arial"/>
              <w:color w:val="000000" w:themeColor="text1"/>
            </w:rPr>
          </w:pPr>
        </w:p>
        <w:p w14:paraId="7145AE3C" w14:textId="55FA953C" w:rsidR="000967FA" w:rsidRDefault="007D690C">
          <w:pPr>
            <w:pStyle w:val="TOC1"/>
            <w:tabs>
              <w:tab w:val="right" w:leader="dot" w:pos="9060"/>
            </w:tabs>
            <w:rPr>
              <w:noProof/>
              <w:sz w:val="24"/>
              <w:szCs w:val="24"/>
              <w:lang w:val="pt-PT"/>
            </w:rPr>
          </w:pPr>
          <w:r w:rsidRPr="008D3D98">
            <w:rPr>
              <w:rFonts w:ascii="Arial" w:hAnsi="Arial" w:cs="Arial"/>
              <w:color w:val="000000" w:themeColor="text1"/>
            </w:rPr>
            <w:fldChar w:fldCharType="begin"/>
          </w:r>
          <w:r w:rsidRPr="008D3D98">
            <w:rPr>
              <w:rFonts w:ascii="Arial" w:hAnsi="Arial" w:cs="Arial"/>
              <w:color w:val="000000" w:themeColor="text1"/>
            </w:rPr>
            <w:instrText xml:space="preserve"> TOC \o "1-3" \h \z \u </w:instrText>
          </w:r>
          <w:r w:rsidRPr="008D3D98">
            <w:rPr>
              <w:rFonts w:ascii="Arial" w:hAnsi="Arial" w:cs="Arial"/>
              <w:color w:val="000000" w:themeColor="text1"/>
            </w:rPr>
            <w:fldChar w:fldCharType="separate"/>
          </w:r>
          <w:hyperlink w:anchor="_Toc191562902" w:history="1">
            <w:r w:rsidR="000967FA" w:rsidRPr="006D0B51">
              <w:rPr>
                <w:rStyle w:val="Hyperlink"/>
                <w:rFonts w:ascii="Arial" w:hAnsi="Arial" w:cs="Arial"/>
                <w:noProof/>
              </w:rPr>
              <w:t>Introduction</w:t>
            </w:r>
            <w:r w:rsidR="000967FA">
              <w:rPr>
                <w:noProof/>
                <w:webHidden/>
              </w:rPr>
              <w:tab/>
            </w:r>
            <w:r w:rsidR="000967FA">
              <w:rPr>
                <w:noProof/>
                <w:webHidden/>
              </w:rPr>
              <w:fldChar w:fldCharType="begin"/>
            </w:r>
            <w:r w:rsidR="000967FA">
              <w:rPr>
                <w:noProof/>
                <w:webHidden/>
              </w:rPr>
              <w:instrText xml:space="preserve"> PAGEREF _Toc191562902 \h </w:instrText>
            </w:r>
            <w:r w:rsidR="000967FA">
              <w:rPr>
                <w:noProof/>
                <w:webHidden/>
              </w:rPr>
            </w:r>
            <w:r w:rsidR="000967FA">
              <w:rPr>
                <w:noProof/>
                <w:webHidden/>
              </w:rPr>
              <w:fldChar w:fldCharType="separate"/>
            </w:r>
            <w:r w:rsidR="007E30F7">
              <w:rPr>
                <w:noProof/>
                <w:webHidden/>
              </w:rPr>
              <w:t>10</w:t>
            </w:r>
            <w:r w:rsidR="000967FA">
              <w:rPr>
                <w:noProof/>
                <w:webHidden/>
              </w:rPr>
              <w:fldChar w:fldCharType="end"/>
            </w:r>
          </w:hyperlink>
        </w:p>
        <w:p w14:paraId="193A211F" w14:textId="23E30636" w:rsidR="000967FA" w:rsidRDefault="000967FA">
          <w:pPr>
            <w:pStyle w:val="TOC1"/>
            <w:tabs>
              <w:tab w:val="right" w:leader="dot" w:pos="9060"/>
            </w:tabs>
            <w:rPr>
              <w:noProof/>
              <w:sz w:val="24"/>
              <w:szCs w:val="24"/>
              <w:lang w:val="pt-PT"/>
            </w:rPr>
          </w:pPr>
          <w:hyperlink w:anchor="_Toc191562903" w:history="1">
            <w:r w:rsidRPr="006D0B51">
              <w:rPr>
                <w:rStyle w:val="Hyperlink"/>
                <w:rFonts w:ascii="Arial" w:hAnsi="Arial" w:cs="Arial"/>
                <w:noProof/>
              </w:rPr>
              <w:t>Literature Review</w:t>
            </w:r>
            <w:r>
              <w:rPr>
                <w:noProof/>
                <w:webHidden/>
              </w:rPr>
              <w:tab/>
            </w:r>
            <w:r>
              <w:rPr>
                <w:noProof/>
                <w:webHidden/>
              </w:rPr>
              <w:fldChar w:fldCharType="begin"/>
            </w:r>
            <w:r>
              <w:rPr>
                <w:noProof/>
                <w:webHidden/>
              </w:rPr>
              <w:instrText xml:space="preserve"> PAGEREF _Toc191562903 \h </w:instrText>
            </w:r>
            <w:r>
              <w:rPr>
                <w:noProof/>
                <w:webHidden/>
              </w:rPr>
            </w:r>
            <w:r>
              <w:rPr>
                <w:noProof/>
                <w:webHidden/>
              </w:rPr>
              <w:fldChar w:fldCharType="separate"/>
            </w:r>
            <w:r w:rsidR="007E30F7">
              <w:rPr>
                <w:noProof/>
                <w:webHidden/>
              </w:rPr>
              <w:t>15</w:t>
            </w:r>
            <w:r>
              <w:rPr>
                <w:noProof/>
                <w:webHidden/>
              </w:rPr>
              <w:fldChar w:fldCharType="end"/>
            </w:r>
          </w:hyperlink>
        </w:p>
        <w:p w14:paraId="66155656" w14:textId="4E5072A5" w:rsidR="000967FA" w:rsidRDefault="000967FA">
          <w:pPr>
            <w:pStyle w:val="TOC1"/>
            <w:tabs>
              <w:tab w:val="right" w:leader="dot" w:pos="9060"/>
            </w:tabs>
            <w:rPr>
              <w:noProof/>
              <w:sz w:val="24"/>
              <w:szCs w:val="24"/>
              <w:lang w:val="pt-PT"/>
            </w:rPr>
          </w:pPr>
          <w:hyperlink w:anchor="_Toc191562904" w:history="1">
            <w:r w:rsidRPr="006D0B51">
              <w:rPr>
                <w:rStyle w:val="Hyperlink"/>
                <w:rFonts w:ascii="Arial" w:hAnsi="Arial" w:cs="Arial"/>
                <w:noProof/>
              </w:rPr>
              <w:t>Data</w:t>
            </w:r>
            <w:r>
              <w:rPr>
                <w:noProof/>
                <w:webHidden/>
              </w:rPr>
              <w:tab/>
            </w:r>
            <w:r>
              <w:rPr>
                <w:noProof/>
                <w:webHidden/>
              </w:rPr>
              <w:fldChar w:fldCharType="begin"/>
            </w:r>
            <w:r>
              <w:rPr>
                <w:noProof/>
                <w:webHidden/>
              </w:rPr>
              <w:instrText xml:space="preserve"> PAGEREF _Toc191562904 \h </w:instrText>
            </w:r>
            <w:r>
              <w:rPr>
                <w:noProof/>
                <w:webHidden/>
              </w:rPr>
            </w:r>
            <w:r>
              <w:rPr>
                <w:noProof/>
                <w:webHidden/>
              </w:rPr>
              <w:fldChar w:fldCharType="separate"/>
            </w:r>
            <w:r w:rsidR="007E30F7">
              <w:rPr>
                <w:noProof/>
                <w:webHidden/>
              </w:rPr>
              <w:t>16</w:t>
            </w:r>
            <w:r>
              <w:rPr>
                <w:noProof/>
                <w:webHidden/>
              </w:rPr>
              <w:fldChar w:fldCharType="end"/>
            </w:r>
          </w:hyperlink>
        </w:p>
        <w:p w14:paraId="5B9E044C" w14:textId="79EE3F39" w:rsidR="000967FA" w:rsidRDefault="000967FA">
          <w:pPr>
            <w:pStyle w:val="TOC1"/>
            <w:tabs>
              <w:tab w:val="right" w:leader="dot" w:pos="9060"/>
            </w:tabs>
            <w:rPr>
              <w:noProof/>
              <w:sz w:val="24"/>
              <w:szCs w:val="24"/>
              <w:lang w:val="pt-PT"/>
            </w:rPr>
          </w:pPr>
          <w:hyperlink w:anchor="_Toc191562905" w:history="1">
            <w:r w:rsidRPr="006D0B51">
              <w:rPr>
                <w:rStyle w:val="Hyperlink"/>
                <w:rFonts w:ascii="Arial" w:hAnsi="Arial" w:cs="Arial"/>
                <w:noProof/>
              </w:rPr>
              <w:t>Methodology</w:t>
            </w:r>
            <w:r>
              <w:rPr>
                <w:noProof/>
                <w:webHidden/>
              </w:rPr>
              <w:tab/>
            </w:r>
            <w:r>
              <w:rPr>
                <w:noProof/>
                <w:webHidden/>
              </w:rPr>
              <w:fldChar w:fldCharType="begin"/>
            </w:r>
            <w:r>
              <w:rPr>
                <w:noProof/>
                <w:webHidden/>
              </w:rPr>
              <w:instrText xml:space="preserve"> PAGEREF _Toc191562905 \h </w:instrText>
            </w:r>
            <w:r>
              <w:rPr>
                <w:noProof/>
                <w:webHidden/>
              </w:rPr>
            </w:r>
            <w:r>
              <w:rPr>
                <w:noProof/>
                <w:webHidden/>
              </w:rPr>
              <w:fldChar w:fldCharType="separate"/>
            </w:r>
            <w:r w:rsidR="007E30F7">
              <w:rPr>
                <w:noProof/>
                <w:webHidden/>
              </w:rPr>
              <w:t>17</w:t>
            </w:r>
            <w:r>
              <w:rPr>
                <w:noProof/>
                <w:webHidden/>
              </w:rPr>
              <w:fldChar w:fldCharType="end"/>
            </w:r>
          </w:hyperlink>
        </w:p>
        <w:p w14:paraId="5817B664" w14:textId="45595DAB" w:rsidR="000967FA" w:rsidRDefault="000967FA">
          <w:pPr>
            <w:pStyle w:val="TOC1"/>
            <w:tabs>
              <w:tab w:val="right" w:leader="dot" w:pos="9060"/>
            </w:tabs>
            <w:rPr>
              <w:noProof/>
              <w:sz w:val="24"/>
              <w:szCs w:val="24"/>
              <w:lang w:val="pt-PT"/>
            </w:rPr>
          </w:pPr>
          <w:hyperlink w:anchor="_Toc191562906" w:history="1">
            <w:r w:rsidRPr="006D0B51">
              <w:rPr>
                <w:rStyle w:val="Hyperlink"/>
                <w:rFonts w:ascii="Arial" w:hAnsi="Arial" w:cs="Arial"/>
                <w:noProof/>
              </w:rPr>
              <w:t>Results</w:t>
            </w:r>
            <w:r>
              <w:rPr>
                <w:noProof/>
                <w:webHidden/>
              </w:rPr>
              <w:tab/>
            </w:r>
            <w:r>
              <w:rPr>
                <w:noProof/>
                <w:webHidden/>
              </w:rPr>
              <w:fldChar w:fldCharType="begin"/>
            </w:r>
            <w:r>
              <w:rPr>
                <w:noProof/>
                <w:webHidden/>
              </w:rPr>
              <w:instrText xml:space="preserve"> PAGEREF _Toc191562906 \h </w:instrText>
            </w:r>
            <w:r>
              <w:rPr>
                <w:noProof/>
                <w:webHidden/>
              </w:rPr>
            </w:r>
            <w:r>
              <w:rPr>
                <w:noProof/>
                <w:webHidden/>
              </w:rPr>
              <w:fldChar w:fldCharType="separate"/>
            </w:r>
            <w:r w:rsidR="007E30F7">
              <w:rPr>
                <w:noProof/>
                <w:webHidden/>
              </w:rPr>
              <w:t>18</w:t>
            </w:r>
            <w:r>
              <w:rPr>
                <w:noProof/>
                <w:webHidden/>
              </w:rPr>
              <w:fldChar w:fldCharType="end"/>
            </w:r>
          </w:hyperlink>
        </w:p>
        <w:p w14:paraId="20BD11EA" w14:textId="7E36C610" w:rsidR="000967FA" w:rsidRDefault="000967FA">
          <w:pPr>
            <w:pStyle w:val="TOC1"/>
            <w:tabs>
              <w:tab w:val="right" w:leader="dot" w:pos="9060"/>
            </w:tabs>
            <w:rPr>
              <w:noProof/>
              <w:sz w:val="24"/>
              <w:szCs w:val="24"/>
              <w:lang w:val="pt-PT"/>
            </w:rPr>
          </w:pPr>
          <w:hyperlink w:anchor="_Toc191562907" w:history="1">
            <w:r w:rsidRPr="006D0B51">
              <w:rPr>
                <w:rStyle w:val="Hyperlink"/>
                <w:rFonts w:ascii="Arial" w:hAnsi="Arial" w:cs="Arial"/>
                <w:noProof/>
              </w:rPr>
              <w:t>Discussion</w:t>
            </w:r>
            <w:r>
              <w:rPr>
                <w:noProof/>
                <w:webHidden/>
              </w:rPr>
              <w:tab/>
            </w:r>
            <w:r>
              <w:rPr>
                <w:noProof/>
                <w:webHidden/>
              </w:rPr>
              <w:fldChar w:fldCharType="begin"/>
            </w:r>
            <w:r>
              <w:rPr>
                <w:noProof/>
                <w:webHidden/>
              </w:rPr>
              <w:instrText xml:space="preserve"> PAGEREF _Toc191562907 \h </w:instrText>
            </w:r>
            <w:r>
              <w:rPr>
                <w:noProof/>
                <w:webHidden/>
              </w:rPr>
            </w:r>
            <w:r>
              <w:rPr>
                <w:noProof/>
                <w:webHidden/>
              </w:rPr>
              <w:fldChar w:fldCharType="separate"/>
            </w:r>
            <w:r w:rsidR="007E30F7">
              <w:rPr>
                <w:noProof/>
                <w:webHidden/>
              </w:rPr>
              <w:t>19</w:t>
            </w:r>
            <w:r>
              <w:rPr>
                <w:noProof/>
                <w:webHidden/>
              </w:rPr>
              <w:fldChar w:fldCharType="end"/>
            </w:r>
          </w:hyperlink>
        </w:p>
        <w:p w14:paraId="106513F4" w14:textId="7932EF11" w:rsidR="000967FA" w:rsidRDefault="000967FA">
          <w:pPr>
            <w:pStyle w:val="TOC1"/>
            <w:tabs>
              <w:tab w:val="right" w:leader="dot" w:pos="9060"/>
            </w:tabs>
            <w:rPr>
              <w:noProof/>
              <w:sz w:val="24"/>
              <w:szCs w:val="24"/>
              <w:lang w:val="pt-PT"/>
            </w:rPr>
          </w:pPr>
          <w:hyperlink w:anchor="_Toc191562908" w:history="1">
            <w:r w:rsidRPr="006D0B51">
              <w:rPr>
                <w:rStyle w:val="Hyperlink"/>
                <w:rFonts w:ascii="Arial" w:hAnsi="Arial" w:cs="Arial"/>
                <w:noProof/>
              </w:rPr>
              <w:t>Conclusion</w:t>
            </w:r>
            <w:r>
              <w:rPr>
                <w:noProof/>
                <w:webHidden/>
              </w:rPr>
              <w:tab/>
            </w:r>
            <w:r>
              <w:rPr>
                <w:noProof/>
                <w:webHidden/>
              </w:rPr>
              <w:fldChar w:fldCharType="begin"/>
            </w:r>
            <w:r>
              <w:rPr>
                <w:noProof/>
                <w:webHidden/>
              </w:rPr>
              <w:instrText xml:space="preserve"> PAGEREF _Toc191562908 \h </w:instrText>
            </w:r>
            <w:r>
              <w:rPr>
                <w:noProof/>
                <w:webHidden/>
              </w:rPr>
            </w:r>
            <w:r>
              <w:rPr>
                <w:noProof/>
                <w:webHidden/>
              </w:rPr>
              <w:fldChar w:fldCharType="separate"/>
            </w:r>
            <w:r w:rsidR="007E30F7">
              <w:rPr>
                <w:noProof/>
                <w:webHidden/>
              </w:rPr>
              <w:t>20</w:t>
            </w:r>
            <w:r>
              <w:rPr>
                <w:noProof/>
                <w:webHidden/>
              </w:rPr>
              <w:fldChar w:fldCharType="end"/>
            </w:r>
          </w:hyperlink>
        </w:p>
        <w:p w14:paraId="10BB383B" w14:textId="50399DBF" w:rsidR="000967FA" w:rsidRDefault="000967FA">
          <w:pPr>
            <w:pStyle w:val="TOC1"/>
            <w:tabs>
              <w:tab w:val="right" w:leader="dot" w:pos="9060"/>
            </w:tabs>
            <w:rPr>
              <w:noProof/>
              <w:sz w:val="24"/>
              <w:szCs w:val="24"/>
              <w:lang w:val="pt-PT"/>
            </w:rPr>
          </w:pPr>
          <w:hyperlink w:anchor="_Toc191562909" w:history="1">
            <w:r w:rsidRPr="006D0B51">
              <w:rPr>
                <w:rStyle w:val="Hyperlink"/>
                <w:rFonts w:ascii="Arial" w:hAnsi="Arial" w:cs="Arial"/>
                <w:noProof/>
              </w:rPr>
              <w:t>References</w:t>
            </w:r>
            <w:r>
              <w:rPr>
                <w:noProof/>
                <w:webHidden/>
              </w:rPr>
              <w:tab/>
            </w:r>
            <w:r>
              <w:rPr>
                <w:noProof/>
                <w:webHidden/>
              </w:rPr>
              <w:fldChar w:fldCharType="begin"/>
            </w:r>
            <w:r>
              <w:rPr>
                <w:noProof/>
                <w:webHidden/>
              </w:rPr>
              <w:instrText xml:space="preserve"> PAGEREF _Toc191562909 \h </w:instrText>
            </w:r>
            <w:r>
              <w:rPr>
                <w:noProof/>
                <w:webHidden/>
              </w:rPr>
            </w:r>
            <w:r>
              <w:rPr>
                <w:noProof/>
                <w:webHidden/>
              </w:rPr>
              <w:fldChar w:fldCharType="separate"/>
            </w:r>
            <w:r w:rsidR="007E30F7">
              <w:rPr>
                <w:noProof/>
                <w:webHidden/>
              </w:rPr>
              <w:t>21</w:t>
            </w:r>
            <w:r>
              <w:rPr>
                <w:noProof/>
                <w:webHidden/>
              </w:rPr>
              <w:fldChar w:fldCharType="end"/>
            </w:r>
          </w:hyperlink>
        </w:p>
        <w:p w14:paraId="7968F8EF" w14:textId="485BF299" w:rsidR="000967FA" w:rsidRDefault="000967FA">
          <w:pPr>
            <w:pStyle w:val="TOC1"/>
            <w:tabs>
              <w:tab w:val="right" w:leader="dot" w:pos="9060"/>
            </w:tabs>
            <w:rPr>
              <w:noProof/>
              <w:sz w:val="24"/>
              <w:szCs w:val="24"/>
              <w:lang w:val="pt-PT"/>
            </w:rPr>
          </w:pPr>
          <w:hyperlink w:anchor="_Toc191562910" w:history="1">
            <w:r w:rsidRPr="006D0B51">
              <w:rPr>
                <w:rStyle w:val="Hyperlink"/>
                <w:rFonts w:ascii="Arial" w:hAnsi="Arial" w:cs="Arial"/>
                <w:noProof/>
              </w:rPr>
              <w:t>Appendices</w:t>
            </w:r>
            <w:r>
              <w:rPr>
                <w:noProof/>
                <w:webHidden/>
              </w:rPr>
              <w:tab/>
            </w:r>
            <w:r>
              <w:rPr>
                <w:noProof/>
                <w:webHidden/>
              </w:rPr>
              <w:fldChar w:fldCharType="begin"/>
            </w:r>
            <w:r>
              <w:rPr>
                <w:noProof/>
                <w:webHidden/>
              </w:rPr>
              <w:instrText xml:space="preserve"> PAGEREF _Toc191562910 \h </w:instrText>
            </w:r>
            <w:r>
              <w:rPr>
                <w:noProof/>
                <w:webHidden/>
              </w:rPr>
            </w:r>
            <w:r>
              <w:rPr>
                <w:noProof/>
                <w:webHidden/>
              </w:rPr>
              <w:fldChar w:fldCharType="separate"/>
            </w:r>
            <w:r w:rsidR="007E30F7">
              <w:rPr>
                <w:noProof/>
                <w:webHidden/>
              </w:rPr>
              <w:t>23</w:t>
            </w:r>
            <w:r>
              <w:rPr>
                <w:noProof/>
                <w:webHidden/>
              </w:rPr>
              <w:fldChar w:fldCharType="end"/>
            </w:r>
          </w:hyperlink>
        </w:p>
        <w:p w14:paraId="11D9B90F" w14:textId="4B22F04B" w:rsidR="007D690C" w:rsidRPr="008D3D98" w:rsidRDefault="007D690C" w:rsidP="002A1D56">
          <w:pPr>
            <w:spacing w:line="360" w:lineRule="auto"/>
            <w:rPr>
              <w:rFonts w:ascii="Arial" w:hAnsi="Arial" w:cs="Arial"/>
            </w:rPr>
          </w:pPr>
          <w:r w:rsidRPr="008D3D98">
            <w:rPr>
              <w:rFonts w:ascii="Arial" w:hAnsi="Arial" w:cs="Arial"/>
              <w:b/>
              <w:bCs/>
              <w:color w:val="000000" w:themeColor="text1"/>
            </w:rPr>
            <w:fldChar w:fldCharType="end"/>
          </w:r>
        </w:p>
      </w:sdtContent>
    </w:sdt>
    <w:p w14:paraId="39ED6DB3" w14:textId="77777777" w:rsidR="00F26190" w:rsidRPr="008D3D98" w:rsidRDefault="00F26190" w:rsidP="002A1D56">
      <w:pPr>
        <w:spacing w:line="360" w:lineRule="auto"/>
        <w:rPr>
          <w:rFonts w:ascii="Arial" w:hAnsi="Arial" w:cs="Arial"/>
        </w:rPr>
      </w:pPr>
      <w:r w:rsidRPr="008D3D98">
        <w:rPr>
          <w:rFonts w:ascii="Arial" w:hAnsi="Arial" w:cs="Arial"/>
        </w:rPr>
        <w:br w:type="page"/>
      </w:r>
    </w:p>
    <w:p w14:paraId="3F001E65" w14:textId="7CABF9DA" w:rsidR="00444288" w:rsidRPr="002A23AE" w:rsidRDefault="00444288" w:rsidP="002A1D56">
      <w:pPr>
        <w:spacing w:line="360" w:lineRule="auto"/>
        <w:rPr>
          <w:rFonts w:ascii="Arial" w:hAnsi="Arial" w:cs="Arial"/>
          <w:color w:val="000000" w:themeColor="text1"/>
          <w:sz w:val="28"/>
          <w:szCs w:val="28"/>
        </w:rPr>
      </w:pPr>
      <w:r w:rsidRPr="002A23AE">
        <w:rPr>
          <w:rFonts w:ascii="Arial" w:hAnsi="Arial" w:cs="Arial"/>
          <w:color w:val="000000" w:themeColor="text1"/>
          <w:sz w:val="28"/>
          <w:szCs w:val="28"/>
        </w:rPr>
        <w:lastRenderedPageBreak/>
        <w:t xml:space="preserve">List </w:t>
      </w:r>
      <w:r w:rsidR="007B2506" w:rsidRPr="002A23AE">
        <w:rPr>
          <w:rFonts w:ascii="Arial" w:hAnsi="Arial" w:cs="Arial"/>
          <w:color w:val="000000" w:themeColor="text1"/>
          <w:sz w:val="28"/>
          <w:szCs w:val="28"/>
        </w:rPr>
        <w:t xml:space="preserve">of </w:t>
      </w:r>
      <w:r w:rsidR="009B0FFD" w:rsidRPr="002A23AE">
        <w:rPr>
          <w:rFonts w:ascii="Arial" w:hAnsi="Arial" w:cs="Arial"/>
          <w:color w:val="000000" w:themeColor="text1"/>
          <w:sz w:val="28"/>
          <w:szCs w:val="28"/>
        </w:rPr>
        <w:t>F</w:t>
      </w:r>
      <w:r w:rsidR="007B2506" w:rsidRPr="002A23AE">
        <w:rPr>
          <w:rFonts w:ascii="Arial" w:hAnsi="Arial" w:cs="Arial"/>
          <w:color w:val="000000" w:themeColor="text1"/>
          <w:sz w:val="28"/>
          <w:szCs w:val="28"/>
        </w:rPr>
        <w:t>igures</w:t>
      </w:r>
    </w:p>
    <w:p w14:paraId="0CDBACC8" w14:textId="391A858C" w:rsidR="00481BF4" w:rsidRPr="008D3D98" w:rsidRDefault="00481BF4" w:rsidP="002A1D56">
      <w:pPr>
        <w:spacing w:line="360" w:lineRule="auto"/>
        <w:rPr>
          <w:rFonts w:ascii="Arial" w:hAnsi="Arial" w:cs="Arial"/>
        </w:rPr>
      </w:pPr>
      <w:r w:rsidRPr="008D3D98">
        <w:rPr>
          <w:rFonts w:ascii="Arial" w:hAnsi="Arial" w:cs="Arial"/>
        </w:rPr>
        <w:fldChar w:fldCharType="begin"/>
      </w:r>
      <w:r w:rsidRPr="008D3D98">
        <w:rPr>
          <w:rFonts w:ascii="Arial" w:hAnsi="Arial" w:cs="Arial"/>
        </w:rPr>
        <w:instrText xml:space="preserve"> TOC \h \z \c "Figura" </w:instrText>
      </w:r>
      <w:r w:rsidRPr="008D3D98">
        <w:rPr>
          <w:rFonts w:ascii="Arial" w:hAnsi="Arial" w:cs="Arial"/>
        </w:rPr>
        <w:fldChar w:fldCharType="separate"/>
      </w:r>
      <w:r w:rsidRPr="008D3D98">
        <w:rPr>
          <w:rFonts w:ascii="Arial" w:hAnsi="Arial" w:cs="Arial"/>
          <w:b/>
          <w:bCs/>
        </w:rPr>
        <w:t>Não foi encontrada nenhuma entrada do índice de ilustrações.</w:t>
      </w:r>
      <w:r w:rsidRPr="008D3D98">
        <w:rPr>
          <w:rFonts w:ascii="Arial" w:hAnsi="Arial" w:cs="Arial"/>
        </w:rPr>
        <w:fldChar w:fldCharType="end"/>
      </w:r>
    </w:p>
    <w:p w14:paraId="29E4A78F" w14:textId="77777777" w:rsidR="00F26190" w:rsidRPr="008D3D98" w:rsidRDefault="00F26190" w:rsidP="002A1D56">
      <w:pPr>
        <w:spacing w:line="360" w:lineRule="auto"/>
        <w:rPr>
          <w:rFonts w:ascii="Arial" w:hAnsi="Arial" w:cs="Arial"/>
        </w:rPr>
      </w:pPr>
      <w:r w:rsidRPr="008D3D98">
        <w:rPr>
          <w:rFonts w:ascii="Arial" w:hAnsi="Arial" w:cs="Arial"/>
        </w:rPr>
        <w:br w:type="page"/>
      </w:r>
    </w:p>
    <w:p w14:paraId="5290143A" w14:textId="649467EB" w:rsidR="007B2506" w:rsidRPr="002A23AE" w:rsidRDefault="00C44C61" w:rsidP="002A1D56">
      <w:pPr>
        <w:spacing w:line="360" w:lineRule="auto"/>
        <w:rPr>
          <w:rFonts w:ascii="Arial" w:hAnsi="Arial" w:cs="Arial"/>
          <w:color w:val="000000" w:themeColor="text1"/>
          <w:sz w:val="28"/>
          <w:szCs w:val="28"/>
        </w:rPr>
      </w:pPr>
      <w:r w:rsidRPr="002A23AE">
        <w:rPr>
          <w:rFonts w:ascii="Arial" w:hAnsi="Arial" w:cs="Arial"/>
          <w:color w:val="000000" w:themeColor="text1"/>
          <w:sz w:val="28"/>
          <w:szCs w:val="28"/>
        </w:rPr>
        <w:lastRenderedPageBreak/>
        <w:t xml:space="preserve">List of </w:t>
      </w:r>
      <w:r w:rsidR="009B0FFD" w:rsidRPr="002A23AE">
        <w:rPr>
          <w:rFonts w:ascii="Arial" w:hAnsi="Arial" w:cs="Arial"/>
          <w:color w:val="000000" w:themeColor="text1"/>
          <w:sz w:val="28"/>
          <w:szCs w:val="28"/>
        </w:rPr>
        <w:t>T</w:t>
      </w:r>
      <w:r w:rsidRPr="002A23AE">
        <w:rPr>
          <w:rFonts w:ascii="Arial" w:hAnsi="Arial" w:cs="Arial"/>
          <w:color w:val="000000" w:themeColor="text1"/>
          <w:sz w:val="28"/>
          <w:szCs w:val="28"/>
        </w:rPr>
        <w:t>ables</w:t>
      </w:r>
    </w:p>
    <w:p w14:paraId="4458CAC1" w14:textId="2C431C71" w:rsidR="00EC6FD4" w:rsidRPr="008D3D98" w:rsidRDefault="007F42D7" w:rsidP="002A1D56">
      <w:pPr>
        <w:spacing w:line="360" w:lineRule="auto"/>
        <w:rPr>
          <w:rFonts w:ascii="Arial" w:hAnsi="Arial" w:cs="Arial"/>
        </w:rPr>
      </w:pPr>
      <w:r w:rsidRPr="008D3D98">
        <w:rPr>
          <w:rFonts w:ascii="Arial" w:hAnsi="Arial" w:cs="Arial"/>
        </w:rPr>
        <w:fldChar w:fldCharType="begin"/>
      </w:r>
      <w:r w:rsidRPr="008D3D98">
        <w:rPr>
          <w:rFonts w:ascii="Arial" w:hAnsi="Arial" w:cs="Arial"/>
        </w:rPr>
        <w:instrText xml:space="preserve"> TOC \h \z \c "Tabela" </w:instrText>
      </w:r>
      <w:r w:rsidRPr="008D3D98">
        <w:rPr>
          <w:rFonts w:ascii="Arial" w:hAnsi="Arial" w:cs="Arial"/>
        </w:rPr>
        <w:fldChar w:fldCharType="separate"/>
      </w:r>
      <w:r w:rsidRPr="008D3D98">
        <w:rPr>
          <w:rFonts w:ascii="Arial" w:hAnsi="Arial" w:cs="Arial"/>
          <w:b/>
          <w:bCs/>
        </w:rPr>
        <w:t>Não foi encontrada nenhuma entrada do índice de ilustrações.</w:t>
      </w:r>
      <w:r w:rsidRPr="008D3D98">
        <w:rPr>
          <w:rFonts w:ascii="Arial" w:hAnsi="Arial" w:cs="Arial"/>
        </w:rPr>
        <w:fldChar w:fldCharType="end"/>
      </w:r>
    </w:p>
    <w:p w14:paraId="48533EBC" w14:textId="6E0EAEE7" w:rsidR="00F26190" w:rsidRPr="008D3D98" w:rsidRDefault="00F26190" w:rsidP="002A1D56">
      <w:pPr>
        <w:spacing w:line="360" w:lineRule="auto"/>
        <w:rPr>
          <w:rFonts w:ascii="Arial" w:hAnsi="Arial" w:cs="Arial"/>
        </w:rPr>
      </w:pPr>
      <w:r w:rsidRPr="008D3D98">
        <w:rPr>
          <w:rFonts w:ascii="Arial" w:hAnsi="Arial" w:cs="Arial"/>
        </w:rPr>
        <w:br w:type="page"/>
      </w:r>
    </w:p>
    <w:p w14:paraId="1991D0D2" w14:textId="0D87091D" w:rsidR="00873FD0" w:rsidRPr="002A23AE" w:rsidRDefault="00D210B4" w:rsidP="002A1D56">
      <w:pPr>
        <w:spacing w:line="360" w:lineRule="auto"/>
        <w:rPr>
          <w:rFonts w:ascii="Arial" w:hAnsi="Arial" w:cs="Arial"/>
          <w:color w:val="000000" w:themeColor="text1"/>
          <w:sz w:val="28"/>
          <w:szCs w:val="28"/>
        </w:rPr>
      </w:pPr>
      <w:r w:rsidRPr="002A23AE">
        <w:rPr>
          <w:rFonts w:ascii="Arial" w:hAnsi="Arial" w:cs="Arial"/>
          <w:color w:val="000000" w:themeColor="text1"/>
          <w:sz w:val="28"/>
          <w:szCs w:val="28"/>
        </w:rPr>
        <w:lastRenderedPageBreak/>
        <w:t xml:space="preserve">List of </w:t>
      </w:r>
      <w:r w:rsidR="007F42D7" w:rsidRPr="002A23AE">
        <w:rPr>
          <w:rFonts w:ascii="Arial" w:hAnsi="Arial" w:cs="Arial"/>
          <w:color w:val="000000" w:themeColor="text1"/>
          <w:sz w:val="28"/>
          <w:szCs w:val="28"/>
        </w:rPr>
        <w:t>A</w:t>
      </w:r>
      <w:r w:rsidRPr="002A23AE">
        <w:rPr>
          <w:rFonts w:ascii="Arial" w:hAnsi="Arial" w:cs="Arial"/>
          <w:color w:val="000000" w:themeColor="text1"/>
          <w:sz w:val="28"/>
          <w:szCs w:val="28"/>
        </w:rPr>
        <w:t>bbreviations</w:t>
      </w:r>
    </w:p>
    <w:p w14:paraId="471F12A2" w14:textId="78104C06" w:rsidR="00F26190" w:rsidRPr="008D3D98" w:rsidRDefault="00395D20" w:rsidP="002A1D56">
      <w:pPr>
        <w:spacing w:line="360" w:lineRule="auto"/>
        <w:rPr>
          <w:rFonts w:ascii="Arial" w:hAnsi="Arial" w:cs="Arial"/>
          <w:color w:val="000000" w:themeColor="text1"/>
        </w:rPr>
      </w:pPr>
      <w:r w:rsidRPr="008D3D98">
        <w:rPr>
          <w:rFonts w:ascii="Arial" w:hAnsi="Arial" w:cs="Arial"/>
          <w:color w:val="000000" w:themeColor="text1"/>
        </w:rPr>
        <w:t xml:space="preserve">IPMA – Instituto </w:t>
      </w:r>
      <w:proofErr w:type="spellStart"/>
      <w:r w:rsidRPr="008D3D98">
        <w:rPr>
          <w:rFonts w:ascii="Arial" w:hAnsi="Arial" w:cs="Arial"/>
          <w:color w:val="000000" w:themeColor="text1"/>
        </w:rPr>
        <w:t>Português</w:t>
      </w:r>
      <w:proofErr w:type="spellEnd"/>
      <w:r w:rsidRPr="008D3D98">
        <w:rPr>
          <w:rFonts w:ascii="Arial" w:hAnsi="Arial" w:cs="Arial"/>
          <w:color w:val="000000" w:themeColor="text1"/>
        </w:rPr>
        <w:t xml:space="preserve"> do Mar e da </w:t>
      </w:r>
      <w:proofErr w:type="spellStart"/>
      <w:r w:rsidRPr="008D3D98">
        <w:rPr>
          <w:rFonts w:ascii="Arial" w:hAnsi="Arial" w:cs="Arial"/>
          <w:color w:val="000000" w:themeColor="text1"/>
        </w:rPr>
        <w:t>Atmosfera</w:t>
      </w:r>
      <w:proofErr w:type="spellEnd"/>
    </w:p>
    <w:p w14:paraId="4F5AADE1" w14:textId="2A2E64B9" w:rsidR="003A4636" w:rsidRPr="008D3D98" w:rsidRDefault="003A4636" w:rsidP="002A1D56">
      <w:pPr>
        <w:spacing w:line="360" w:lineRule="auto"/>
        <w:rPr>
          <w:rFonts w:ascii="Arial" w:hAnsi="Arial" w:cs="Arial"/>
          <w:color w:val="000000" w:themeColor="text1"/>
        </w:rPr>
      </w:pPr>
      <w:r w:rsidRPr="008D3D98">
        <w:rPr>
          <w:rFonts w:ascii="Arial" w:hAnsi="Arial" w:cs="Arial"/>
          <w:color w:val="000000" w:themeColor="text1"/>
        </w:rPr>
        <w:t xml:space="preserve">MODIS – Moderate Resolution </w:t>
      </w:r>
      <w:r w:rsidR="00476C23" w:rsidRPr="008D3D98">
        <w:rPr>
          <w:rFonts w:ascii="Arial" w:hAnsi="Arial" w:cs="Arial"/>
          <w:color w:val="000000" w:themeColor="text1"/>
        </w:rPr>
        <w:t>Imaging Spectroradiometer</w:t>
      </w:r>
    </w:p>
    <w:p w14:paraId="1DB7205B" w14:textId="37C8B284" w:rsidR="00607413" w:rsidRPr="008D3D98" w:rsidRDefault="00607413" w:rsidP="002A1D56">
      <w:pPr>
        <w:spacing w:line="360" w:lineRule="auto"/>
        <w:rPr>
          <w:rFonts w:ascii="Arial" w:hAnsi="Arial" w:cs="Arial"/>
          <w:color w:val="000000" w:themeColor="text1"/>
        </w:rPr>
      </w:pPr>
      <w:r w:rsidRPr="008D3D98">
        <w:rPr>
          <w:rFonts w:ascii="Arial" w:hAnsi="Arial" w:cs="Arial"/>
          <w:color w:val="000000" w:themeColor="text1"/>
        </w:rPr>
        <w:t xml:space="preserve">WRF-Chem </w:t>
      </w:r>
      <w:r w:rsidR="00902C9D" w:rsidRPr="008D3D98">
        <w:rPr>
          <w:rFonts w:ascii="Arial" w:hAnsi="Arial" w:cs="Arial"/>
          <w:color w:val="000000" w:themeColor="text1"/>
        </w:rPr>
        <w:t>–</w:t>
      </w:r>
      <w:r w:rsidRPr="008D3D98">
        <w:rPr>
          <w:rFonts w:ascii="Arial" w:hAnsi="Arial" w:cs="Arial"/>
          <w:color w:val="000000" w:themeColor="text1"/>
        </w:rPr>
        <w:t xml:space="preserve"> </w:t>
      </w:r>
      <w:r w:rsidR="00902C9D" w:rsidRPr="008D3D98">
        <w:rPr>
          <w:rFonts w:ascii="Arial" w:hAnsi="Arial" w:cs="Arial"/>
          <w:color w:val="000000" w:themeColor="text1"/>
        </w:rPr>
        <w:t xml:space="preserve">Weather Research and Forecasting </w:t>
      </w:r>
      <w:r w:rsidR="00EA11FF" w:rsidRPr="008D3D98">
        <w:rPr>
          <w:rFonts w:ascii="Arial" w:hAnsi="Arial" w:cs="Arial"/>
          <w:color w:val="000000" w:themeColor="text1"/>
        </w:rPr>
        <w:t>M</w:t>
      </w:r>
      <w:r w:rsidR="00902C9D" w:rsidRPr="008D3D98">
        <w:rPr>
          <w:rFonts w:ascii="Arial" w:hAnsi="Arial" w:cs="Arial"/>
          <w:color w:val="000000" w:themeColor="text1"/>
        </w:rPr>
        <w:t>odel with Chemistry</w:t>
      </w:r>
    </w:p>
    <w:p w14:paraId="72829436" w14:textId="05A3D77F" w:rsidR="00607413" w:rsidRPr="008D3D98" w:rsidRDefault="00607413" w:rsidP="002A1D56">
      <w:pPr>
        <w:spacing w:line="360" w:lineRule="auto"/>
        <w:rPr>
          <w:rFonts w:ascii="Arial" w:hAnsi="Arial" w:cs="Arial"/>
          <w:color w:val="000000" w:themeColor="text1"/>
        </w:rPr>
      </w:pPr>
      <w:r w:rsidRPr="008D3D98">
        <w:rPr>
          <w:rFonts w:ascii="Arial" w:hAnsi="Arial" w:cs="Arial"/>
          <w:color w:val="000000" w:themeColor="text1"/>
        </w:rPr>
        <w:t>WRF – Weather Research and Forecasting</w:t>
      </w:r>
    </w:p>
    <w:p w14:paraId="5D7789CE" w14:textId="6FF1D2C3" w:rsidR="004E6750" w:rsidRPr="008D3D98" w:rsidRDefault="004E6750" w:rsidP="002A1D56">
      <w:pPr>
        <w:spacing w:line="360" w:lineRule="auto"/>
        <w:rPr>
          <w:rFonts w:ascii="Arial" w:hAnsi="Arial" w:cs="Arial"/>
          <w:color w:val="000000" w:themeColor="text1"/>
        </w:rPr>
      </w:pPr>
      <w:r w:rsidRPr="008D3D98">
        <w:rPr>
          <w:rFonts w:ascii="Arial" w:hAnsi="Arial" w:cs="Arial"/>
          <w:color w:val="000000" w:themeColor="text1"/>
        </w:rPr>
        <w:t>SEVIRI – Spinning Enhanced Visible and Infrared Imager</w:t>
      </w:r>
    </w:p>
    <w:p w14:paraId="5598DC1B" w14:textId="0CC45814" w:rsidR="00ED47D0" w:rsidRPr="008D3D98" w:rsidRDefault="00ED47D0" w:rsidP="002A1D56">
      <w:pPr>
        <w:spacing w:line="360" w:lineRule="auto"/>
        <w:rPr>
          <w:rFonts w:ascii="Arial" w:hAnsi="Arial" w:cs="Arial"/>
          <w:color w:val="000000" w:themeColor="text1"/>
        </w:rPr>
      </w:pPr>
      <w:r w:rsidRPr="008D3D98">
        <w:rPr>
          <w:rFonts w:ascii="Arial" w:hAnsi="Arial" w:cs="Arial"/>
          <w:color w:val="000000" w:themeColor="text1"/>
        </w:rPr>
        <w:t>MSG</w:t>
      </w:r>
      <w:r w:rsidR="004469C7" w:rsidRPr="008D3D98">
        <w:rPr>
          <w:rFonts w:ascii="Arial" w:hAnsi="Arial" w:cs="Arial"/>
          <w:color w:val="000000" w:themeColor="text1"/>
        </w:rPr>
        <w:t xml:space="preserve"> – </w:t>
      </w:r>
      <w:proofErr w:type="spellStart"/>
      <w:r w:rsidR="004469C7" w:rsidRPr="008D3D98">
        <w:rPr>
          <w:rFonts w:ascii="Arial" w:hAnsi="Arial" w:cs="Arial"/>
          <w:color w:val="000000" w:themeColor="text1"/>
        </w:rPr>
        <w:t>Meteosat</w:t>
      </w:r>
      <w:proofErr w:type="spellEnd"/>
      <w:r w:rsidR="004469C7" w:rsidRPr="008D3D98">
        <w:rPr>
          <w:rFonts w:ascii="Arial" w:hAnsi="Arial" w:cs="Arial"/>
          <w:color w:val="000000" w:themeColor="text1"/>
        </w:rPr>
        <w:t xml:space="preserve"> Second Generation</w:t>
      </w:r>
    </w:p>
    <w:p w14:paraId="4245EDA0" w14:textId="77777777" w:rsidR="00DA65B8" w:rsidRPr="008D3D98" w:rsidRDefault="00DA65B8" w:rsidP="002A1D56">
      <w:pPr>
        <w:spacing w:line="360" w:lineRule="auto"/>
        <w:rPr>
          <w:rFonts w:ascii="Arial" w:hAnsi="Arial" w:cs="Arial"/>
          <w:color w:val="000000" w:themeColor="text1"/>
        </w:rPr>
      </w:pPr>
    </w:p>
    <w:p w14:paraId="4168070B" w14:textId="6D1E4E5C" w:rsidR="00817588" w:rsidRPr="008D3D98" w:rsidRDefault="00817588" w:rsidP="002A1D56">
      <w:pPr>
        <w:spacing w:line="360" w:lineRule="auto"/>
        <w:rPr>
          <w:rFonts w:ascii="Arial" w:hAnsi="Arial" w:cs="Arial"/>
          <w:color w:val="000000" w:themeColor="text1"/>
        </w:rPr>
      </w:pPr>
      <w:r w:rsidRPr="008D3D98">
        <w:rPr>
          <w:rFonts w:ascii="Arial" w:hAnsi="Arial" w:cs="Arial"/>
          <w:color w:val="000000" w:themeColor="text1"/>
        </w:rPr>
        <w:t>WHO – World Health Organization</w:t>
      </w:r>
    </w:p>
    <w:p w14:paraId="6E0DDF83" w14:textId="17DBA631" w:rsidR="00B07685" w:rsidRPr="008D3D98" w:rsidRDefault="00B07685" w:rsidP="002A1D56">
      <w:pPr>
        <w:spacing w:line="360" w:lineRule="auto"/>
        <w:rPr>
          <w:rFonts w:ascii="Arial" w:hAnsi="Arial" w:cs="Arial"/>
          <w:color w:val="000000" w:themeColor="text1"/>
        </w:rPr>
      </w:pPr>
      <w:r w:rsidRPr="008D3D98">
        <w:rPr>
          <w:rFonts w:ascii="Arial" w:hAnsi="Arial" w:cs="Arial"/>
          <w:color w:val="000000" w:themeColor="text1"/>
        </w:rPr>
        <w:t>WMO – World Meteorological Organization</w:t>
      </w:r>
    </w:p>
    <w:p w14:paraId="5CD0C881" w14:textId="77777777" w:rsidR="00DA65B8" w:rsidRPr="008D3D98" w:rsidRDefault="00DA65B8" w:rsidP="00DA65B8">
      <w:pPr>
        <w:spacing w:line="360" w:lineRule="auto"/>
        <w:rPr>
          <w:rFonts w:ascii="Arial" w:hAnsi="Arial" w:cs="Arial"/>
          <w:color w:val="000000" w:themeColor="text1"/>
        </w:rPr>
      </w:pPr>
      <w:r w:rsidRPr="008D3D98">
        <w:rPr>
          <w:rFonts w:ascii="Arial" w:hAnsi="Arial" w:cs="Arial"/>
          <w:color w:val="000000" w:themeColor="text1"/>
        </w:rPr>
        <w:t>FRP – Fire Radiative Power</w:t>
      </w:r>
    </w:p>
    <w:p w14:paraId="50A8F041" w14:textId="77777777" w:rsidR="00DA65B8" w:rsidRPr="008D3D98" w:rsidRDefault="00DA65B8" w:rsidP="00DA65B8">
      <w:pPr>
        <w:spacing w:line="360" w:lineRule="auto"/>
        <w:rPr>
          <w:rFonts w:ascii="Arial" w:hAnsi="Arial" w:cs="Arial"/>
          <w:color w:val="000000" w:themeColor="text1"/>
        </w:rPr>
      </w:pPr>
      <w:r w:rsidRPr="008D3D98">
        <w:rPr>
          <w:rFonts w:ascii="Arial" w:hAnsi="Arial" w:cs="Arial"/>
          <w:color w:val="000000" w:themeColor="text1"/>
        </w:rPr>
        <w:t>FRE – Fire Radiative Energy</w:t>
      </w:r>
    </w:p>
    <w:p w14:paraId="4249157C" w14:textId="77777777" w:rsidR="00D06C07" w:rsidRPr="008D3D98" w:rsidRDefault="00D06C07" w:rsidP="00D06C07">
      <w:pPr>
        <w:spacing w:line="360" w:lineRule="auto"/>
        <w:rPr>
          <w:rFonts w:ascii="Arial" w:hAnsi="Arial" w:cs="Arial"/>
          <w:color w:val="000000" w:themeColor="text1"/>
        </w:rPr>
      </w:pPr>
      <w:r w:rsidRPr="008D3D98">
        <w:rPr>
          <w:rFonts w:ascii="Arial" w:hAnsi="Arial" w:cs="Arial"/>
          <w:color w:val="000000" w:themeColor="text1"/>
        </w:rPr>
        <w:t>CDS – Climate Data Store</w:t>
      </w:r>
    </w:p>
    <w:p w14:paraId="46AFAEC6" w14:textId="00E28BB0" w:rsidR="00DA65B8" w:rsidRPr="008D3D98" w:rsidRDefault="00A53968" w:rsidP="002A1D56">
      <w:pPr>
        <w:spacing w:line="360" w:lineRule="auto"/>
        <w:rPr>
          <w:rFonts w:ascii="Arial" w:hAnsi="Arial" w:cs="Arial"/>
          <w:color w:val="000000" w:themeColor="text1"/>
        </w:rPr>
      </w:pPr>
      <w:r w:rsidRPr="008D3D98">
        <w:rPr>
          <w:rFonts w:ascii="Arial" w:hAnsi="Arial" w:cs="Arial"/>
          <w:color w:val="000000" w:themeColor="text1"/>
        </w:rPr>
        <w:t>ADS – Atmosphere Data Store</w:t>
      </w:r>
    </w:p>
    <w:p w14:paraId="6ED504B3" w14:textId="0F669C23" w:rsidR="00A53968" w:rsidRPr="008D3D98" w:rsidRDefault="00C503B4" w:rsidP="002A1D56">
      <w:pPr>
        <w:spacing w:line="360" w:lineRule="auto"/>
        <w:rPr>
          <w:rFonts w:ascii="Arial" w:hAnsi="Arial" w:cs="Arial"/>
          <w:color w:val="000000" w:themeColor="text1"/>
        </w:rPr>
      </w:pPr>
      <w:r w:rsidRPr="008D3D98">
        <w:rPr>
          <w:rFonts w:ascii="Arial" w:hAnsi="Arial" w:cs="Arial"/>
          <w:color w:val="000000" w:themeColor="text1"/>
        </w:rPr>
        <w:t>ECMWF – European Centre for Medium-Range Weather Forecasts</w:t>
      </w:r>
    </w:p>
    <w:p w14:paraId="5E118EFA" w14:textId="4FC78679" w:rsidR="00C92522" w:rsidRPr="008D3D98" w:rsidRDefault="00C92522" w:rsidP="002A1D56">
      <w:pPr>
        <w:spacing w:line="360" w:lineRule="auto"/>
        <w:rPr>
          <w:rFonts w:ascii="Arial" w:hAnsi="Arial" w:cs="Arial"/>
          <w:color w:val="000000" w:themeColor="text1"/>
        </w:rPr>
      </w:pPr>
      <w:r w:rsidRPr="008D3D98">
        <w:rPr>
          <w:rFonts w:ascii="Arial" w:hAnsi="Arial" w:cs="Arial"/>
          <w:color w:val="000000" w:themeColor="text1"/>
        </w:rPr>
        <w:t>ML – Machine Learning</w:t>
      </w:r>
    </w:p>
    <w:p w14:paraId="07BA102B" w14:textId="3D200E31" w:rsidR="00C21847" w:rsidRPr="008D3D98" w:rsidRDefault="00C21847" w:rsidP="002A1D56">
      <w:pPr>
        <w:spacing w:line="360" w:lineRule="auto"/>
        <w:rPr>
          <w:rFonts w:ascii="Arial" w:hAnsi="Arial" w:cs="Arial"/>
          <w:color w:val="000000" w:themeColor="text1"/>
        </w:rPr>
      </w:pPr>
      <w:r w:rsidRPr="008D3D98">
        <w:rPr>
          <w:rFonts w:ascii="Arial" w:hAnsi="Arial" w:cs="Arial"/>
          <w:color w:val="000000" w:themeColor="text1"/>
        </w:rPr>
        <w:t>AI – Artificial Intelligence</w:t>
      </w:r>
    </w:p>
    <w:p w14:paraId="20FA5F7F" w14:textId="77777777" w:rsidR="002B4DE5" w:rsidRPr="008D3D98" w:rsidRDefault="002B4DE5" w:rsidP="002B4DE5">
      <w:pPr>
        <w:spacing w:line="360" w:lineRule="auto"/>
        <w:rPr>
          <w:rFonts w:ascii="Arial" w:hAnsi="Arial" w:cs="Arial"/>
          <w:color w:val="000000" w:themeColor="text1"/>
        </w:rPr>
      </w:pPr>
      <w:r w:rsidRPr="008D3D98">
        <w:rPr>
          <w:rFonts w:ascii="Arial" w:hAnsi="Arial" w:cs="Arial"/>
          <w:color w:val="000000" w:themeColor="text1"/>
        </w:rPr>
        <w:t>CAMS – Copernicus Atmosphere Monitoring Service</w:t>
      </w:r>
    </w:p>
    <w:p w14:paraId="0348D5E7" w14:textId="77777777" w:rsidR="00861508" w:rsidRPr="008D3D98" w:rsidRDefault="00861508" w:rsidP="00861508">
      <w:pPr>
        <w:spacing w:line="360" w:lineRule="auto"/>
        <w:rPr>
          <w:rFonts w:ascii="Arial" w:hAnsi="Arial" w:cs="Arial"/>
          <w:color w:val="000000" w:themeColor="text1"/>
        </w:rPr>
      </w:pPr>
      <w:r w:rsidRPr="008D3D98">
        <w:rPr>
          <w:rFonts w:ascii="Arial" w:hAnsi="Arial" w:cs="Arial"/>
          <w:color w:val="000000" w:themeColor="text1"/>
        </w:rPr>
        <w:t>PM – Particulate Matter</w:t>
      </w:r>
    </w:p>
    <w:p w14:paraId="0A595ABB" w14:textId="77777777" w:rsidR="002B4DE5" w:rsidRPr="008D3D98" w:rsidRDefault="002B4DE5" w:rsidP="002A1D56">
      <w:pPr>
        <w:spacing w:line="360" w:lineRule="auto"/>
        <w:rPr>
          <w:rFonts w:ascii="Arial" w:hAnsi="Arial" w:cs="Arial"/>
          <w:color w:val="000000" w:themeColor="text1"/>
        </w:rPr>
      </w:pPr>
    </w:p>
    <w:p w14:paraId="7CD644E8" w14:textId="77777777" w:rsidR="00F26190" w:rsidRPr="008D3D98" w:rsidRDefault="00F26190" w:rsidP="002A1D56">
      <w:pPr>
        <w:spacing w:line="360" w:lineRule="auto"/>
        <w:rPr>
          <w:rFonts w:ascii="Arial" w:hAnsi="Arial" w:cs="Arial"/>
          <w:color w:val="000000" w:themeColor="text1"/>
        </w:rPr>
      </w:pPr>
      <w:r w:rsidRPr="008D3D98">
        <w:rPr>
          <w:rFonts w:ascii="Arial" w:hAnsi="Arial" w:cs="Arial"/>
          <w:color w:val="000000" w:themeColor="text1"/>
        </w:rPr>
        <w:br w:type="page"/>
      </w:r>
    </w:p>
    <w:p w14:paraId="4DEA99BC" w14:textId="231C6539" w:rsidR="00D210B4" w:rsidRPr="002A23AE" w:rsidRDefault="00D210B4" w:rsidP="002A1D56">
      <w:pPr>
        <w:pStyle w:val="Heading1"/>
        <w:spacing w:line="360" w:lineRule="auto"/>
        <w:rPr>
          <w:rFonts w:ascii="Arial" w:hAnsi="Arial" w:cs="Arial"/>
          <w:color w:val="000000" w:themeColor="text1"/>
          <w:sz w:val="28"/>
          <w:szCs w:val="28"/>
        </w:rPr>
      </w:pPr>
      <w:bookmarkStart w:id="29" w:name="_Toc191562902"/>
      <w:r w:rsidRPr="002A23AE">
        <w:rPr>
          <w:rFonts w:ascii="Arial" w:hAnsi="Arial" w:cs="Arial"/>
          <w:color w:val="000000" w:themeColor="text1"/>
          <w:sz w:val="28"/>
          <w:szCs w:val="28"/>
        </w:rPr>
        <w:lastRenderedPageBreak/>
        <w:t>Introduction</w:t>
      </w:r>
      <w:bookmarkEnd w:id="29"/>
    </w:p>
    <w:p w14:paraId="7F6A5B66" w14:textId="4DB9C8F1" w:rsidR="00FF2820" w:rsidRPr="008D3D98" w:rsidRDefault="007E169C" w:rsidP="002A1D56">
      <w:pPr>
        <w:spacing w:line="360" w:lineRule="auto"/>
        <w:rPr>
          <w:rFonts w:ascii="Arial" w:hAnsi="Arial" w:cs="Arial"/>
          <w:bCs/>
          <w:color w:val="000000" w:themeColor="text1"/>
        </w:rPr>
      </w:pPr>
      <w:r w:rsidRPr="008D3D98">
        <w:rPr>
          <w:rFonts w:ascii="Arial" w:hAnsi="Arial" w:cs="Arial"/>
          <w:bCs/>
          <w:color w:val="000000" w:themeColor="text1"/>
        </w:rPr>
        <w:t xml:space="preserve">The World Health Organization (WHO) defines air pollution as a contamination by </w:t>
      </w:r>
      <w:r w:rsidR="009A7511" w:rsidRPr="008D3D98">
        <w:rPr>
          <w:rFonts w:ascii="Arial" w:hAnsi="Arial" w:cs="Arial"/>
          <w:bCs/>
          <w:color w:val="000000" w:themeColor="text1"/>
        </w:rPr>
        <w:t xml:space="preserve">any chemical, physical or biological agent that changes the natural characteristics of the atmosphere, either </w:t>
      </w:r>
      <w:r w:rsidR="002A5735" w:rsidRPr="008D3D98">
        <w:rPr>
          <w:rFonts w:ascii="Arial" w:hAnsi="Arial" w:cs="Arial"/>
          <w:bCs/>
          <w:color w:val="000000" w:themeColor="text1"/>
        </w:rPr>
        <w:t>indoors</w:t>
      </w:r>
      <w:r w:rsidR="009A7511" w:rsidRPr="008D3D98">
        <w:rPr>
          <w:rFonts w:ascii="Arial" w:hAnsi="Arial" w:cs="Arial"/>
          <w:bCs/>
          <w:color w:val="000000" w:themeColor="text1"/>
        </w:rPr>
        <w:t xml:space="preserve"> or </w:t>
      </w:r>
      <w:r w:rsidR="002A5735" w:rsidRPr="008D3D98">
        <w:rPr>
          <w:rFonts w:ascii="Arial" w:hAnsi="Arial" w:cs="Arial"/>
          <w:bCs/>
          <w:color w:val="000000" w:themeColor="text1"/>
        </w:rPr>
        <w:t>outdoors</w:t>
      </w:r>
      <w:r w:rsidR="009A7511" w:rsidRPr="008D3D98">
        <w:rPr>
          <w:rFonts w:ascii="Arial" w:hAnsi="Arial" w:cs="Arial"/>
          <w:bCs/>
          <w:color w:val="000000" w:themeColor="text1"/>
        </w:rPr>
        <w:t>.</w:t>
      </w:r>
      <w:r w:rsidR="002A5735" w:rsidRPr="008D3D98">
        <w:rPr>
          <w:rFonts w:ascii="Arial" w:hAnsi="Arial" w:cs="Arial"/>
          <w:bCs/>
          <w:color w:val="000000" w:themeColor="text1"/>
        </w:rPr>
        <w:t xml:space="preserve"> There </w:t>
      </w:r>
      <w:r w:rsidR="00930B66" w:rsidRPr="008D3D98">
        <w:rPr>
          <w:rFonts w:ascii="Arial" w:hAnsi="Arial" w:cs="Arial"/>
          <w:bCs/>
          <w:color w:val="000000" w:themeColor="text1"/>
        </w:rPr>
        <w:t>is</w:t>
      </w:r>
      <w:r w:rsidR="002A5735" w:rsidRPr="008D3D98">
        <w:rPr>
          <w:rFonts w:ascii="Arial" w:hAnsi="Arial" w:cs="Arial"/>
          <w:bCs/>
          <w:color w:val="000000" w:themeColor="text1"/>
        </w:rPr>
        <w:t xml:space="preserve"> </w:t>
      </w:r>
      <w:r w:rsidR="00930B66" w:rsidRPr="008D3D98">
        <w:rPr>
          <w:rFonts w:ascii="Arial" w:hAnsi="Arial" w:cs="Arial"/>
          <w:bCs/>
          <w:color w:val="000000" w:themeColor="text1"/>
        </w:rPr>
        <w:t>a</w:t>
      </w:r>
      <w:r w:rsidR="009A6728" w:rsidRPr="008D3D98">
        <w:rPr>
          <w:rFonts w:ascii="Arial" w:hAnsi="Arial" w:cs="Arial"/>
          <w:bCs/>
          <w:color w:val="000000" w:themeColor="text1"/>
        </w:rPr>
        <w:t xml:space="preserve"> large</w:t>
      </w:r>
      <w:r w:rsidR="002A5735" w:rsidRPr="008D3D98">
        <w:rPr>
          <w:rFonts w:ascii="Arial" w:hAnsi="Arial" w:cs="Arial"/>
          <w:bCs/>
          <w:color w:val="000000" w:themeColor="text1"/>
        </w:rPr>
        <w:t xml:space="preserve"> amount of </w:t>
      </w:r>
      <w:r w:rsidR="00733617" w:rsidRPr="008D3D98">
        <w:rPr>
          <w:rFonts w:ascii="Arial" w:hAnsi="Arial" w:cs="Arial"/>
          <w:bCs/>
          <w:color w:val="000000" w:themeColor="text1"/>
        </w:rPr>
        <w:t>air pollution sources, the most common</w:t>
      </w:r>
      <w:r w:rsidR="00C31F99" w:rsidRPr="008D3D98">
        <w:rPr>
          <w:rFonts w:ascii="Arial" w:hAnsi="Arial" w:cs="Arial"/>
          <w:bCs/>
          <w:color w:val="000000" w:themeColor="text1"/>
        </w:rPr>
        <w:t xml:space="preserve"> categories</w:t>
      </w:r>
      <w:r w:rsidR="00733617" w:rsidRPr="008D3D98">
        <w:rPr>
          <w:rFonts w:ascii="Arial" w:hAnsi="Arial" w:cs="Arial"/>
          <w:bCs/>
          <w:color w:val="000000" w:themeColor="text1"/>
        </w:rPr>
        <w:t xml:space="preserve"> being </w:t>
      </w:r>
      <w:r w:rsidR="005038A1" w:rsidRPr="008D3D98">
        <w:rPr>
          <w:rFonts w:ascii="Arial" w:hAnsi="Arial" w:cs="Arial"/>
          <w:bCs/>
          <w:color w:val="000000" w:themeColor="text1"/>
        </w:rPr>
        <w:t>transportation v</w:t>
      </w:r>
      <w:r w:rsidR="00426C07" w:rsidRPr="008D3D98">
        <w:rPr>
          <w:rFonts w:ascii="Arial" w:hAnsi="Arial" w:cs="Arial"/>
          <w:bCs/>
          <w:color w:val="000000" w:themeColor="text1"/>
        </w:rPr>
        <w:t>ehicles (</w:t>
      </w:r>
      <w:del w:id="30" w:author="ARusso" w:date="2025-02-28T10:34:00Z">
        <w:r w:rsidR="00426C07" w:rsidRPr="008D3D98" w:rsidDel="006A47DA">
          <w:rPr>
            <w:rFonts w:ascii="Arial" w:hAnsi="Arial" w:cs="Arial"/>
            <w:bCs/>
            <w:color w:val="000000" w:themeColor="text1"/>
          </w:rPr>
          <w:delText>that use</w:delText>
        </w:r>
      </w:del>
      <w:ins w:id="31" w:author="ARusso" w:date="2025-02-28T10:34:00Z">
        <w:r w:rsidR="006A47DA">
          <w:rPr>
            <w:rFonts w:ascii="Arial" w:hAnsi="Arial" w:cs="Arial"/>
            <w:bCs/>
            <w:color w:val="000000" w:themeColor="text1"/>
          </w:rPr>
          <w:t>that run on combustion</w:t>
        </w:r>
      </w:ins>
      <w:r w:rsidR="00426C07" w:rsidRPr="008D3D98">
        <w:rPr>
          <w:rFonts w:ascii="Arial" w:hAnsi="Arial" w:cs="Arial"/>
          <w:bCs/>
          <w:color w:val="000000" w:themeColor="text1"/>
        </w:rPr>
        <w:t xml:space="preserve"> motors)</w:t>
      </w:r>
      <w:r w:rsidR="00966FF1" w:rsidRPr="008D3D98">
        <w:rPr>
          <w:rFonts w:ascii="Arial" w:hAnsi="Arial" w:cs="Arial"/>
          <w:bCs/>
          <w:color w:val="000000" w:themeColor="text1"/>
        </w:rPr>
        <w:t xml:space="preserve">, </w:t>
      </w:r>
      <w:r w:rsidR="00C31F99" w:rsidRPr="008D3D98">
        <w:rPr>
          <w:rFonts w:ascii="Arial" w:hAnsi="Arial" w:cs="Arial"/>
          <w:bCs/>
          <w:color w:val="000000" w:themeColor="text1"/>
        </w:rPr>
        <w:t xml:space="preserve">industrial </w:t>
      </w:r>
      <w:r w:rsidR="00930B66" w:rsidRPr="008D3D98">
        <w:rPr>
          <w:rFonts w:ascii="Arial" w:hAnsi="Arial" w:cs="Arial"/>
          <w:bCs/>
          <w:color w:val="000000" w:themeColor="text1"/>
        </w:rPr>
        <w:t>facilities an</w:t>
      </w:r>
      <w:commentRangeStart w:id="32"/>
      <w:r w:rsidR="00930B66" w:rsidRPr="008D3D98">
        <w:rPr>
          <w:rFonts w:ascii="Arial" w:hAnsi="Arial" w:cs="Arial"/>
          <w:bCs/>
          <w:color w:val="000000" w:themeColor="text1"/>
        </w:rPr>
        <w:t>d fires</w:t>
      </w:r>
      <w:commentRangeEnd w:id="32"/>
      <w:r w:rsidR="006A47DA">
        <w:rPr>
          <w:rStyle w:val="CommentReference"/>
        </w:rPr>
        <w:commentReference w:id="32"/>
      </w:r>
      <w:r w:rsidR="00363F8E" w:rsidRPr="008D3D98">
        <w:rPr>
          <w:rFonts w:ascii="Arial" w:hAnsi="Arial" w:cs="Arial"/>
          <w:bCs/>
          <w:color w:val="000000" w:themeColor="text1"/>
        </w:rPr>
        <w:t>. Key air pollutants that pose significant public health risks include particulate matter</w:t>
      </w:r>
      <w:r w:rsidR="00861508" w:rsidRPr="008D3D98">
        <w:rPr>
          <w:rFonts w:ascii="Arial" w:hAnsi="Arial" w:cs="Arial"/>
          <w:bCs/>
          <w:color w:val="000000" w:themeColor="text1"/>
        </w:rPr>
        <w:t xml:space="preserve"> (PM)</w:t>
      </w:r>
      <w:r w:rsidR="00363F8E" w:rsidRPr="008D3D98">
        <w:rPr>
          <w:rFonts w:ascii="Arial" w:hAnsi="Arial" w:cs="Arial"/>
          <w:bCs/>
          <w:color w:val="000000" w:themeColor="text1"/>
        </w:rPr>
        <w:t xml:space="preserve">, carbon monoxide, ozone, nitrogen dioxide, and </w:t>
      </w:r>
      <w:proofErr w:type="spellStart"/>
      <w:r w:rsidR="00363F8E" w:rsidRPr="008D3D98">
        <w:rPr>
          <w:rFonts w:ascii="Arial" w:hAnsi="Arial" w:cs="Arial"/>
          <w:bCs/>
          <w:color w:val="000000" w:themeColor="text1"/>
        </w:rPr>
        <w:t>sulfur</w:t>
      </w:r>
      <w:proofErr w:type="spellEnd"/>
      <w:r w:rsidR="00363F8E" w:rsidRPr="008D3D98">
        <w:rPr>
          <w:rFonts w:ascii="Arial" w:hAnsi="Arial" w:cs="Arial"/>
          <w:bCs/>
          <w:color w:val="000000" w:themeColor="text1"/>
        </w:rPr>
        <w:t xml:space="preserve"> dioxide.</w:t>
      </w:r>
      <w:r w:rsidR="00C530BB" w:rsidRPr="008D3D98">
        <w:rPr>
          <w:rFonts w:ascii="Arial" w:hAnsi="Arial" w:cs="Arial"/>
          <w:bCs/>
          <w:color w:val="000000" w:themeColor="text1"/>
        </w:rPr>
        <w:t xml:space="preserve"> </w:t>
      </w:r>
      <w:r w:rsidR="0033337D" w:rsidRPr="008D3D98">
        <w:rPr>
          <w:rFonts w:ascii="Arial" w:hAnsi="Arial" w:cs="Arial"/>
          <w:bCs/>
          <w:color w:val="000000" w:themeColor="text1"/>
        </w:rPr>
        <w:t>Data and studies provided</w:t>
      </w:r>
      <w:r w:rsidR="00C530BB" w:rsidRPr="008D3D98">
        <w:rPr>
          <w:rFonts w:ascii="Arial" w:hAnsi="Arial" w:cs="Arial"/>
          <w:bCs/>
          <w:color w:val="000000" w:themeColor="text1"/>
        </w:rPr>
        <w:t xml:space="preserve"> by WHO </w:t>
      </w:r>
      <w:r w:rsidR="00A86B90" w:rsidRPr="008D3D98">
        <w:rPr>
          <w:rFonts w:ascii="Arial" w:hAnsi="Arial" w:cs="Arial"/>
          <w:bCs/>
          <w:color w:val="000000" w:themeColor="text1"/>
        </w:rPr>
        <w:t>show</w:t>
      </w:r>
      <w:r w:rsidR="0033337D" w:rsidRPr="008D3D98">
        <w:rPr>
          <w:rFonts w:ascii="Arial" w:hAnsi="Arial" w:cs="Arial"/>
          <w:bCs/>
          <w:color w:val="000000" w:themeColor="text1"/>
        </w:rPr>
        <w:t xml:space="preserve"> that</w:t>
      </w:r>
      <w:r w:rsidR="00C530BB" w:rsidRPr="008D3D98">
        <w:rPr>
          <w:rFonts w:ascii="Arial" w:hAnsi="Arial" w:cs="Arial"/>
          <w:bCs/>
          <w:color w:val="000000" w:themeColor="text1"/>
        </w:rPr>
        <w:t xml:space="preserve"> </w:t>
      </w:r>
      <w:r w:rsidR="008F2F75" w:rsidRPr="008D3D98">
        <w:rPr>
          <w:rFonts w:ascii="Arial" w:hAnsi="Arial" w:cs="Arial"/>
          <w:bCs/>
          <w:color w:val="000000" w:themeColor="text1"/>
        </w:rPr>
        <w:t>99% of the global population</w:t>
      </w:r>
      <w:r w:rsidR="00627BE6" w:rsidRPr="008D3D98">
        <w:rPr>
          <w:rFonts w:ascii="Arial" w:hAnsi="Arial" w:cs="Arial"/>
          <w:bCs/>
          <w:color w:val="000000" w:themeColor="text1"/>
        </w:rPr>
        <w:t xml:space="preserve"> breathes contaminated air, based on the </w:t>
      </w:r>
      <w:r w:rsidR="00AA6FAB" w:rsidRPr="008D3D98">
        <w:rPr>
          <w:rFonts w:ascii="Arial" w:hAnsi="Arial" w:cs="Arial"/>
          <w:bCs/>
          <w:color w:val="000000" w:themeColor="text1"/>
        </w:rPr>
        <w:t>established guideline limits for each pollutant</w:t>
      </w:r>
      <w:r w:rsidR="00A86B90" w:rsidRPr="008D3D98">
        <w:rPr>
          <w:rFonts w:ascii="Arial" w:hAnsi="Arial" w:cs="Arial"/>
          <w:bCs/>
          <w:color w:val="000000" w:themeColor="text1"/>
        </w:rPr>
        <w:t xml:space="preserve"> </w:t>
      </w:r>
      <w:commentRangeStart w:id="33"/>
      <w:sdt>
        <w:sdtPr>
          <w:rPr>
            <w:rFonts w:ascii="Arial" w:hAnsi="Arial" w:cs="Arial"/>
            <w:bCs/>
            <w:color w:val="000000" w:themeColor="text1"/>
          </w:rPr>
          <w:id w:val="-571428717"/>
          <w:citation/>
        </w:sdtPr>
        <w:sdtContent>
          <w:r w:rsidR="00A86B90" w:rsidRPr="008D3D98">
            <w:rPr>
              <w:rFonts w:ascii="Arial" w:hAnsi="Arial" w:cs="Arial"/>
              <w:bCs/>
              <w:color w:val="2F5496" w:themeColor="accent1" w:themeShade="BF"/>
            </w:rPr>
            <w:fldChar w:fldCharType="begin"/>
          </w:r>
          <w:r w:rsidR="00A86B90" w:rsidRPr="008D3D98">
            <w:rPr>
              <w:rFonts w:ascii="Arial" w:hAnsi="Arial" w:cs="Arial"/>
              <w:bCs/>
              <w:color w:val="2F5496" w:themeColor="accent1" w:themeShade="BF"/>
            </w:rPr>
            <w:instrText xml:space="preserve">CITATION Wor252 \l 2070 </w:instrText>
          </w:r>
          <w:r w:rsidR="00A86B90" w:rsidRPr="008D3D98">
            <w:rPr>
              <w:rFonts w:ascii="Arial" w:hAnsi="Arial" w:cs="Arial"/>
              <w:bCs/>
              <w:color w:val="2F5496" w:themeColor="accent1" w:themeShade="BF"/>
            </w:rPr>
            <w:fldChar w:fldCharType="separate"/>
          </w:r>
          <w:r w:rsidR="00762401" w:rsidRPr="008D3D98">
            <w:rPr>
              <w:rFonts w:ascii="Arial" w:hAnsi="Arial" w:cs="Arial"/>
              <w:noProof/>
              <w:color w:val="2F5496" w:themeColor="accent1" w:themeShade="BF"/>
            </w:rPr>
            <w:t>(World Health Organization, s.d.)</w:t>
          </w:r>
          <w:r w:rsidR="00A86B90" w:rsidRPr="008D3D98">
            <w:rPr>
              <w:rFonts w:ascii="Arial" w:hAnsi="Arial" w:cs="Arial"/>
              <w:bCs/>
              <w:color w:val="2F5496" w:themeColor="accent1" w:themeShade="BF"/>
            </w:rPr>
            <w:fldChar w:fldCharType="end"/>
          </w:r>
        </w:sdtContent>
      </w:sdt>
      <w:r w:rsidR="00AA6FAB" w:rsidRPr="008D3D98">
        <w:rPr>
          <w:rFonts w:ascii="Arial" w:hAnsi="Arial" w:cs="Arial"/>
          <w:bCs/>
          <w:color w:val="000000" w:themeColor="text1"/>
        </w:rPr>
        <w:t>.</w:t>
      </w:r>
      <w:commentRangeEnd w:id="33"/>
      <w:r w:rsidR="006A47DA">
        <w:rPr>
          <w:rStyle w:val="CommentReference"/>
        </w:rPr>
        <w:commentReference w:id="33"/>
      </w:r>
    </w:p>
    <w:p w14:paraId="4EF7F0EC" w14:textId="73FE95C4" w:rsidR="006A6BFC" w:rsidRPr="008D3D98" w:rsidRDefault="00C30788" w:rsidP="002A1D56">
      <w:pPr>
        <w:spacing w:line="360" w:lineRule="auto"/>
        <w:rPr>
          <w:rFonts w:ascii="Arial" w:hAnsi="Arial" w:cs="Arial"/>
          <w:bCs/>
          <w:color w:val="000000" w:themeColor="text1"/>
        </w:rPr>
      </w:pPr>
      <w:commentRangeStart w:id="34"/>
      <w:commentRangeStart w:id="35"/>
      <w:r w:rsidRPr="008D3D98">
        <w:rPr>
          <w:rFonts w:ascii="Arial" w:hAnsi="Arial" w:cs="Arial"/>
          <w:bCs/>
          <w:color w:val="000000" w:themeColor="text1"/>
        </w:rPr>
        <w:t xml:space="preserve">Wildfires are a derivative of a fire that is uncontrolled </w:t>
      </w:r>
      <w:r w:rsidR="001E46E3" w:rsidRPr="008D3D98">
        <w:rPr>
          <w:rFonts w:ascii="Arial" w:hAnsi="Arial" w:cs="Arial"/>
          <w:bCs/>
          <w:color w:val="000000" w:themeColor="text1"/>
        </w:rPr>
        <w:t xml:space="preserve">and can take large </w:t>
      </w:r>
      <w:r w:rsidR="0053254A" w:rsidRPr="008D3D98">
        <w:rPr>
          <w:rFonts w:ascii="Arial" w:hAnsi="Arial" w:cs="Arial"/>
          <w:bCs/>
          <w:color w:val="000000" w:themeColor="text1"/>
        </w:rPr>
        <w:t>proportions</w:t>
      </w:r>
      <w:r w:rsidR="001E46E3" w:rsidRPr="008D3D98">
        <w:rPr>
          <w:rFonts w:ascii="Arial" w:hAnsi="Arial" w:cs="Arial"/>
          <w:bCs/>
          <w:color w:val="000000" w:themeColor="text1"/>
        </w:rPr>
        <w:t xml:space="preserve"> because they are usually </w:t>
      </w:r>
      <w:r w:rsidR="00463A98" w:rsidRPr="008D3D98">
        <w:rPr>
          <w:rFonts w:ascii="Arial" w:hAnsi="Arial" w:cs="Arial"/>
          <w:bCs/>
          <w:color w:val="000000" w:themeColor="text1"/>
        </w:rPr>
        <w:t>situated in rural areas with difficult access</w:t>
      </w:r>
      <w:r w:rsidR="00605745" w:rsidRPr="008D3D98">
        <w:rPr>
          <w:rFonts w:ascii="Arial" w:hAnsi="Arial" w:cs="Arial"/>
          <w:bCs/>
          <w:color w:val="000000" w:themeColor="text1"/>
        </w:rPr>
        <w:t xml:space="preserve">. Historically, </w:t>
      </w:r>
      <w:r w:rsidR="003F0C9B" w:rsidRPr="008D3D98">
        <w:rPr>
          <w:rFonts w:ascii="Arial" w:hAnsi="Arial" w:cs="Arial"/>
          <w:bCs/>
          <w:color w:val="000000" w:themeColor="text1"/>
        </w:rPr>
        <w:t xml:space="preserve">they could be a beneficial tool to certain natural landscapes by </w:t>
      </w:r>
      <w:r w:rsidR="00396337" w:rsidRPr="008D3D98">
        <w:rPr>
          <w:rFonts w:ascii="Arial" w:hAnsi="Arial" w:cs="Arial"/>
          <w:bCs/>
          <w:color w:val="000000" w:themeColor="text1"/>
        </w:rPr>
        <w:t xml:space="preserve">clearing </w:t>
      </w:r>
      <w:r w:rsidR="009B6FFD" w:rsidRPr="008D3D98">
        <w:rPr>
          <w:rFonts w:ascii="Arial" w:hAnsi="Arial" w:cs="Arial"/>
          <w:bCs/>
          <w:color w:val="000000" w:themeColor="text1"/>
        </w:rPr>
        <w:t>the underbrush</w:t>
      </w:r>
      <w:r w:rsidR="00396337" w:rsidRPr="008D3D98">
        <w:rPr>
          <w:rFonts w:ascii="Arial" w:hAnsi="Arial" w:cs="Arial"/>
          <w:bCs/>
          <w:color w:val="000000" w:themeColor="text1"/>
        </w:rPr>
        <w:t xml:space="preserve"> and </w:t>
      </w:r>
      <w:r w:rsidR="00C17089" w:rsidRPr="008D3D98">
        <w:rPr>
          <w:rFonts w:ascii="Arial" w:hAnsi="Arial" w:cs="Arial"/>
          <w:bCs/>
          <w:color w:val="000000" w:themeColor="text1"/>
        </w:rPr>
        <w:t xml:space="preserve">allowing seed </w:t>
      </w:r>
      <w:r w:rsidR="00284CC0" w:rsidRPr="008D3D98">
        <w:rPr>
          <w:rFonts w:ascii="Arial" w:hAnsi="Arial" w:cs="Arial"/>
          <w:bCs/>
          <w:color w:val="000000" w:themeColor="text1"/>
        </w:rPr>
        <w:t>release</w:t>
      </w:r>
      <w:r w:rsidR="00C17089" w:rsidRPr="008D3D98">
        <w:rPr>
          <w:rFonts w:ascii="Arial" w:hAnsi="Arial" w:cs="Arial"/>
          <w:bCs/>
          <w:color w:val="000000" w:themeColor="text1"/>
        </w:rPr>
        <w:t xml:space="preserve"> for some species. However, climate change</w:t>
      </w:r>
      <w:r w:rsidR="003F76F2" w:rsidRPr="008D3D98">
        <w:rPr>
          <w:rFonts w:ascii="Arial" w:hAnsi="Arial" w:cs="Arial"/>
          <w:bCs/>
          <w:color w:val="000000" w:themeColor="text1"/>
        </w:rPr>
        <w:t xml:space="preserve"> and </w:t>
      </w:r>
      <w:r w:rsidR="00A129BE" w:rsidRPr="008D3D98">
        <w:rPr>
          <w:rFonts w:ascii="Arial" w:hAnsi="Arial" w:cs="Arial"/>
          <w:bCs/>
          <w:color w:val="000000" w:themeColor="text1"/>
        </w:rPr>
        <w:t xml:space="preserve">anthropogenic influence </w:t>
      </w:r>
      <w:r w:rsidR="003F76F2" w:rsidRPr="008D3D98">
        <w:rPr>
          <w:rFonts w:ascii="Arial" w:hAnsi="Arial" w:cs="Arial"/>
          <w:bCs/>
          <w:color w:val="000000" w:themeColor="text1"/>
        </w:rPr>
        <w:t>contribute</w:t>
      </w:r>
      <w:r w:rsidR="008A7FCA" w:rsidRPr="008D3D98">
        <w:rPr>
          <w:rFonts w:ascii="Arial" w:hAnsi="Arial" w:cs="Arial"/>
          <w:bCs/>
          <w:color w:val="000000" w:themeColor="text1"/>
        </w:rPr>
        <w:t xml:space="preserve"> to extreme </w:t>
      </w:r>
      <w:r w:rsidR="00E84308" w:rsidRPr="008D3D98">
        <w:rPr>
          <w:rFonts w:ascii="Arial" w:hAnsi="Arial" w:cs="Arial"/>
          <w:bCs/>
          <w:color w:val="000000" w:themeColor="text1"/>
        </w:rPr>
        <w:t xml:space="preserve">episodes </w:t>
      </w:r>
      <w:r w:rsidR="00183DC9" w:rsidRPr="008D3D98">
        <w:rPr>
          <w:rFonts w:ascii="Arial" w:hAnsi="Arial" w:cs="Arial"/>
          <w:bCs/>
          <w:color w:val="000000" w:themeColor="text1"/>
        </w:rPr>
        <w:t>and cause larger burned areas</w:t>
      </w:r>
      <w:r w:rsidR="00FA1282" w:rsidRPr="008D3D98">
        <w:rPr>
          <w:rFonts w:ascii="Arial" w:hAnsi="Arial" w:cs="Arial"/>
          <w:bCs/>
          <w:color w:val="000000" w:themeColor="text1"/>
        </w:rPr>
        <w:t>, which</w:t>
      </w:r>
      <w:r w:rsidR="00183DC9" w:rsidRPr="008D3D98">
        <w:rPr>
          <w:rFonts w:ascii="Arial" w:hAnsi="Arial" w:cs="Arial"/>
          <w:bCs/>
          <w:color w:val="000000" w:themeColor="text1"/>
        </w:rPr>
        <w:t xml:space="preserve"> causes a major </w:t>
      </w:r>
      <w:r w:rsidR="006D34CC" w:rsidRPr="008D3D98">
        <w:rPr>
          <w:rFonts w:ascii="Arial" w:hAnsi="Arial" w:cs="Arial"/>
          <w:bCs/>
          <w:color w:val="000000" w:themeColor="text1"/>
        </w:rPr>
        <w:t xml:space="preserve">imbalance </w:t>
      </w:r>
      <w:r w:rsidR="005E1146" w:rsidRPr="008D3D98">
        <w:rPr>
          <w:rFonts w:ascii="Arial" w:hAnsi="Arial" w:cs="Arial"/>
          <w:bCs/>
          <w:color w:val="000000" w:themeColor="text1"/>
        </w:rPr>
        <w:t>in</w:t>
      </w:r>
      <w:r w:rsidR="006D34CC" w:rsidRPr="008D3D98">
        <w:rPr>
          <w:rFonts w:ascii="Arial" w:hAnsi="Arial" w:cs="Arial"/>
          <w:bCs/>
          <w:color w:val="000000" w:themeColor="text1"/>
        </w:rPr>
        <w:t xml:space="preserve"> the ecosystems and carbon s</w:t>
      </w:r>
      <w:r w:rsidR="005F74D1" w:rsidRPr="008D3D98">
        <w:rPr>
          <w:rFonts w:ascii="Arial" w:hAnsi="Arial" w:cs="Arial"/>
          <w:bCs/>
          <w:color w:val="000000" w:themeColor="text1"/>
        </w:rPr>
        <w:t>torage</w:t>
      </w:r>
      <w:r w:rsidR="00A355BB" w:rsidRPr="008D3D98">
        <w:rPr>
          <w:rFonts w:ascii="Arial" w:hAnsi="Arial" w:cs="Arial"/>
          <w:bCs/>
          <w:color w:val="000000" w:themeColor="text1"/>
        </w:rPr>
        <w:t xml:space="preserve"> </w:t>
      </w:r>
      <w:sdt>
        <w:sdtPr>
          <w:rPr>
            <w:rFonts w:ascii="Arial" w:hAnsi="Arial" w:cs="Arial"/>
            <w:bCs/>
            <w:color w:val="000000" w:themeColor="text1"/>
          </w:rPr>
          <w:id w:val="-298152205"/>
          <w:citation/>
        </w:sdtPr>
        <w:sdtContent>
          <w:r w:rsidR="00A355BB" w:rsidRPr="008D3D98">
            <w:rPr>
              <w:rFonts w:ascii="Arial" w:hAnsi="Arial" w:cs="Arial"/>
              <w:bCs/>
              <w:color w:val="2F5496" w:themeColor="accent1" w:themeShade="BF"/>
            </w:rPr>
            <w:fldChar w:fldCharType="begin"/>
          </w:r>
          <w:r w:rsidR="00CB6C3E" w:rsidRPr="008D3D98">
            <w:rPr>
              <w:rFonts w:ascii="Arial" w:hAnsi="Arial" w:cs="Arial"/>
              <w:bCs/>
              <w:color w:val="2F5496" w:themeColor="accent1" w:themeShade="BF"/>
            </w:rPr>
            <w:instrText xml:space="preserve">CITATION Nat23 \l 2070 </w:instrText>
          </w:r>
          <w:r w:rsidR="00A355BB" w:rsidRPr="008D3D98">
            <w:rPr>
              <w:rFonts w:ascii="Arial" w:hAnsi="Arial" w:cs="Arial"/>
              <w:bCs/>
              <w:color w:val="2F5496" w:themeColor="accent1" w:themeShade="BF"/>
            </w:rPr>
            <w:fldChar w:fldCharType="separate"/>
          </w:r>
          <w:r w:rsidR="00762401" w:rsidRPr="008D3D98">
            <w:rPr>
              <w:rFonts w:ascii="Arial" w:hAnsi="Arial" w:cs="Arial"/>
              <w:noProof/>
              <w:color w:val="2F5496" w:themeColor="accent1" w:themeShade="BF"/>
            </w:rPr>
            <w:t>(National Geographic, 2023)</w:t>
          </w:r>
          <w:r w:rsidR="00A355BB" w:rsidRPr="008D3D98">
            <w:rPr>
              <w:rFonts w:ascii="Arial" w:hAnsi="Arial" w:cs="Arial"/>
              <w:bCs/>
              <w:color w:val="2F5496" w:themeColor="accent1" w:themeShade="BF"/>
            </w:rPr>
            <w:fldChar w:fldCharType="end"/>
          </w:r>
        </w:sdtContent>
      </w:sdt>
      <w:r w:rsidR="005F74D1" w:rsidRPr="008D3D98">
        <w:rPr>
          <w:rFonts w:ascii="Arial" w:hAnsi="Arial" w:cs="Arial"/>
          <w:bCs/>
          <w:color w:val="000000" w:themeColor="text1"/>
        </w:rPr>
        <w:t>.</w:t>
      </w:r>
      <w:r w:rsidR="00284CC0" w:rsidRPr="008D3D98">
        <w:rPr>
          <w:rFonts w:ascii="Arial" w:hAnsi="Arial" w:cs="Arial"/>
          <w:bCs/>
          <w:color w:val="000000" w:themeColor="text1"/>
        </w:rPr>
        <w:t xml:space="preserve"> </w:t>
      </w:r>
      <w:r w:rsidR="00CB201C" w:rsidRPr="008D3D98">
        <w:rPr>
          <w:rFonts w:ascii="Arial" w:hAnsi="Arial" w:cs="Arial"/>
          <w:bCs/>
          <w:color w:val="000000" w:themeColor="text1"/>
        </w:rPr>
        <w:t xml:space="preserve">The proportions that a fire can </w:t>
      </w:r>
      <w:r w:rsidR="005E1146" w:rsidRPr="008D3D98">
        <w:rPr>
          <w:rFonts w:ascii="Arial" w:hAnsi="Arial" w:cs="Arial"/>
          <w:bCs/>
          <w:color w:val="000000" w:themeColor="text1"/>
        </w:rPr>
        <w:t>take</w:t>
      </w:r>
      <w:r w:rsidR="00CB201C" w:rsidRPr="008D3D98">
        <w:rPr>
          <w:rFonts w:ascii="Arial" w:hAnsi="Arial" w:cs="Arial"/>
          <w:bCs/>
          <w:color w:val="000000" w:themeColor="text1"/>
        </w:rPr>
        <w:t xml:space="preserve"> d</w:t>
      </w:r>
      <w:r w:rsidR="003B08E4" w:rsidRPr="008D3D98">
        <w:rPr>
          <w:rFonts w:ascii="Arial" w:hAnsi="Arial" w:cs="Arial"/>
          <w:bCs/>
          <w:color w:val="000000" w:themeColor="text1"/>
        </w:rPr>
        <w:t>epend on</w:t>
      </w:r>
      <w:r w:rsidR="005E1146" w:rsidRPr="008D3D98">
        <w:rPr>
          <w:rFonts w:ascii="Arial" w:hAnsi="Arial" w:cs="Arial"/>
          <w:bCs/>
          <w:color w:val="000000" w:themeColor="text1"/>
        </w:rPr>
        <w:t xml:space="preserve"> the</w:t>
      </w:r>
      <w:r w:rsidR="003B08E4" w:rsidRPr="008D3D98">
        <w:rPr>
          <w:rFonts w:ascii="Arial" w:hAnsi="Arial" w:cs="Arial"/>
          <w:bCs/>
          <w:color w:val="000000" w:themeColor="text1"/>
        </w:rPr>
        <w:t xml:space="preserve"> weather conditions, such as wind, high temperatures, lack of </w:t>
      </w:r>
      <w:r w:rsidR="00FB65C5" w:rsidRPr="008D3D98">
        <w:rPr>
          <w:rFonts w:ascii="Arial" w:hAnsi="Arial" w:cs="Arial"/>
          <w:bCs/>
          <w:color w:val="000000" w:themeColor="text1"/>
        </w:rPr>
        <w:t>rainfall for a long period of time, t</w:t>
      </w:r>
      <w:r w:rsidR="00057049" w:rsidRPr="008D3D98">
        <w:rPr>
          <w:rFonts w:ascii="Arial" w:hAnsi="Arial" w:cs="Arial"/>
          <w:bCs/>
          <w:color w:val="000000" w:themeColor="text1"/>
        </w:rPr>
        <w:t>opography</w:t>
      </w:r>
      <w:r w:rsidR="00A969A4" w:rsidRPr="008D3D98">
        <w:rPr>
          <w:rFonts w:ascii="Arial" w:hAnsi="Arial" w:cs="Arial"/>
          <w:bCs/>
          <w:color w:val="000000" w:themeColor="text1"/>
        </w:rPr>
        <w:t>, road access and available means</w:t>
      </w:r>
      <w:r w:rsidR="00B8574C" w:rsidRPr="008D3D98">
        <w:rPr>
          <w:rFonts w:ascii="Arial" w:hAnsi="Arial" w:cs="Arial"/>
          <w:bCs/>
          <w:color w:val="000000" w:themeColor="text1"/>
        </w:rPr>
        <w:t xml:space="preserve"> </w:t>
      </w:r>
      <w:sdt>
        <w:sdtPr>
          <w:rPr>
            <w:rFonts w:ascii="Arial" w:hAnsi="Arial" w:cs="Arial"/>
            <w:bCs/>
            <w:color w:val="000000" w:themeColor="text1"/>
          </w:rPr>
          <w:id w:val="1401947680"/>
          <w:citation/>
        </w:sdtPr>
        <w:sdtEndPr>
          <w:rPr>
            <w:color w:val="2F5496" w:themeColor="accent1" w:themeShade="BF"/>
          </w:rPr>
        </w:sdtEndPr>
        <w:sdtContent>
          <w:r w:rsidR="00B8574C" w:rsidRPr="008D3D98">
            <w:rPr>
              <w:rFonts w:ascii="Arial" w:hAnsi="Arial" w:cs="Arial"/>
              <w:bCs/>
              <w:color w:val="2F5496" w:themeColor="accent1" w:themeShade="BF"/>
            </w:rPr>
            <w:fldChar w:fldCharType="begin"/>
          </w:r>
          <w:r w:rsidR="00B8574C" w:rsidRPr="008D3D98">
            <w:rPr>
              <w:rFonts w:ascii="Arial" w:hAnsi="Arial" w:cs="Arial"/>
              <w:bCs/>
              <w:color w:val="2F5496" w:themeColor="accent1" w:themeShade="BF"/>
            </w:rPr>
            <w:instrText xml:space="preserve"> CITATION Nat25 \l 2070 </w:instrText>
          </w:r>
          <w:r w:rsidR="00B8574C" w:rsidRPr="008D3D98">
            <w:rPr>
              <w:rFonts w:ascii="Arial" w:hAnsi="Arial" w:cs="Arial"/>
              <w:bCs/>
              <w:color w:val="2F5496" w:themeColor="accent1" w:themeShade="BF"/>
            </w:rPr>
            <w:fldChar w:fldCharType="separate"/>
          </w:r>
          <w:r w:rsidR="00762401" w:rsidRPr="008D3D98">
            <w:rPr>
              <w:rFonts w:ascii="Arial" w:hAnsi="Arial" w:cs="Arial"/>
              <w:noProof/>
              <w:color w:val="2F5496" w:themeColor="accent1" w:themeShade="BF"/>
            </w:rPr>
            <w:t>(National Geographic, 2025)</w:t>
          </w:r>
          <w:r w:rsidR="00B8574C" w:rsidRPr="008D3D98">
            <w:rPr>
              <w:rFonts w:ascii="Arial" w:hAnsi="Arial" w:cs="Arial"/>
              <w:bCs/>
              <w:color w:val="2F5496" w:themeColor="accent1" w:themeShade="BF"/>
            </w:rPr>
            <w:fldChar w:fldCharType="end"/>
          </w:r>
        </w:sdtContent>
      </w:sdt>
      <w:r w:rsidR="00B8574C" w:rsidRPr="008D3D98">
        <w:rPr>
          <w:rFonts w:ascii="Arial" w:hAnsi="Arial" w:cs="Arial"/>
          <w:bCs/>
          <w:color w:val="000000" w:themeColor="text1"/>
        </w:rPr>
        <w:t>.</w:t>
      </w:r>
      <w:commentRangeEnd w:id="34"/>
      <w:r w:rsidR="006A47DA">
        <w:rPr>
          <w:rStyle w:val="CommentReference"/>
        </w:rPr>
        <w:commentReference w:id="34"/>
      </w:r>
      <w:commentRangeEnd w:id="35"/>
      <w:r w:rsidR="006A47DA">
        <w:rPr>
          <w:rStyle w:val="CommentReference"/>
        </w:rPr>
        <w:commentReference w:id="35"/>
      </w:r>
    </w:p>
    <w:p w14:paraId="1A705F42" w14:textId="658F0384" w:rsidR="00F659F0" w:rsidRPr="008D3D98" w:rsidRDefault="00817588" w:rsidP="002A1D56">
      <w:pPr>
        <w:spacing w:line="360" w:lineRule="auto"/>
        <w:rPr>
          <w:rFonts w:ascii="Arial" w:hAnsi="Arial" w:cs="Arial"/>
          <w:bCs/>
          <w:color w:val="000000" w:themeColor="text1"/>
        </w:rPr>
      </w:pPr>
      <w:del w:id="36" w:author="ARusso" w:date="2025-02-28T10:38:00Z">
        <w:r w:rsidRPr="008D3D98" w:rsidDel="006A47DA">
          <w:rPr>
            <w:rFonts w:ascii="Arial" w:hAnsi="Arial" w:cs="Arial"/>
            <w:bCs/>
            <w:color w:val="000000" w:themeColor="text1"/>
          </w:rPr>
          <w:delText>The W</w:delText>
        </w:r>
        <w:r w:rsidR="007E169C" w:rsidRPr="008D3D98" w:rsidDel="006A47DA">
          <w:rPr>
            <w:rFonts w:ascii="Arial" w:hAnsi="Arial" w:cs="Arial"/>
            <w:bCs/>
            <w:color w:val="000000" w:themeColor="text1"/>
          </w:rPr>
          <w:delText xml:space="preserve">HO </w:delText>
        </w:r>
        <w:r w:rsidRPr="008D3D98" w:rsidDel="006A47DA">
          <w:rPr>
            <w:rFonts w:ascii="Arial" w:hAnsi="Arial" w:cs="Arial"/>
            <w:bCs/>
            <w:color w:val="000000" w:themeColor="text1"/>
          </w:rPr>
          <w:delText>states that w</w:delText>
        </w:r>
      </w:del>
      <w:ins w:id="37" w:author="ARusso" w:date="2025-02-28T10:38:00Z">
        <w:r w:rsidR="006A47DA">
          <w:rPr>
            <w:rFonts w:ascii="Arial" w:hAnsi="Arial" w:cs="Arial"/>
            <w:bCs/>
            <w:color w:val="000000" w:themeColor="text1"/>
          </w:rPr>
          <w:t>W</w:t>
        </w:r>
      </w:ins>
      <w:r w:rsidRPr="008D3D98">
        <w:rPr>
          <w:rFonts w:ascii="Arial" w:hAnsi="Arial" w:cs="Arial"/>
          <w:bCs/>
          <w:color w:val="000000" w:themeColor="text1"/>
        </w:rPr>
        <w:t xml:space="preserve">ildfires are increasing its frequency, </w:t>
      </w:r>
      <w:commentRangeStart w:id="38"/>
      <w:r w:rsidRPr="008D3D98">
        <w:rPr>
          <w:rFonts w:ascii="Arial" w:hAnsi="Arial" w:cs="Arial"/>
          <w:bCs/>
          <w:color w:val="000000" w:themeColor="text1"/>
        </w:rPr>
        <w:t>severity and duration</w:t>
      </w:r>
      <w:commentRangeEnd w:id="38"/>
      <w:r w:rsidR="006A47DA">
        <w:rPr>
          <w:rStyle w:val="CommentReference"/>
        </w:rPr>
        <w:commentReference w:id="38"/>
      </w:r>
      <w:r w:rsidR="00E43A5E" w:rsidRPr="008D3D98">
        <w:rPr>
          <w:rFonts w:ascii="Arial" w:hAnsi="Arial" w:cs="Arial"/>
          <w:bCs/>
          <w:color w:val="000000" w:themeColor="text1"/>
        </w:rPr>
        <w:t xml:space="preserve">, bringing concerns to the health of those affected by </w:t>
      </w:r>
      <w:r w:rsidR="009442AF" w:rsidRPr="008D3D98">
        <w:rPr>
          <w:rFonts w:ascii="Arial" w:hAnsi="Arial" w:cs="Arial"/>
          <w:bCs/>
          <w:color w:val="000000" w:themeColor="text1"/>
        </w:rPr>
        <w:t xml:space="preserve">its </w:t>
      </w:r>
      <w:commentRangeStart w:id="39"/>
      <w:r w:rsidR="009442AF" w:rsidRPr="008D3D98">
        <w:rPr>
          <w:rFonts w:ascii="Arial" w:hAnsi="Arial" w:cs="Arial"/>
          <w:bCs/>
          <w:color w:val="000000" w:themeColor="text1"/>
        </w:rPr>
        <w:t xml:space="preserve">exposure. The smoke </w:t>
      </w:r>
      <w:commentRangeEnd w:id="39"/>
      <w:r w:rsidR="006A47DA">
        <w:rPr>
          <w:rStyle w:val="CommentReference"/>
        </w:rPr>
        <w:commentReference w:id="39"/>
      </w:r>
      <w:r w:rsidR="009442AF" w:rsidRPr="008D3D98">
        <w:rPr>
          <w:rFonts w:ascii="Arial" w:hAnsi="Arial" w:cs="Arial"/>
          <w:bCs/>
          <w:color w:val="000000" w:themeColor="text1"/>
        </w:rPr>
        <w:t>is a mixture of haz</w:t>
      </w:r>
      <w:r w:rsidR="00700E1E" w:rsidRPr="008D3D98">
        <w:rPr>
          <w:rFonts w:ascii="Arial" w:hAnsi="Arial" w:cs="Arial"/>
          <w:bCs/>
          <w:color w:val="000000" w:themeColor="text1"/>
        </w:rPr>
        <w:t xml:space="preserve">ardous air pollutants, like </w:t>
      </w:r>
      <w:commentRangeStart w:id="40"/>
      <w:r w:rsidR="00700E1E" w:rsidRPr="008D3D98">
        <w:rPr>
          <w:rFonts w:ascii="Arial" w:hAnsi="Arial" w:cs="Arial"/>
          <w:bCs/>
          <w:color w:val="000000" w:themeColor="text1"/>
        </w:rPr>
        <w:t>PM2.5, NO2 and Ozone (O3</w:t>
      </w:r>
      <w:commentRangeEnd w:id="40"/>
      <w:r w:rsidR="002B2DC5" w:rsidRPr="008D3D98">
        <w:rPr>
          <w:rStyle w:val="CommentReference"/>
          <w:rFonts w:ascii="Arial" w:hAnsi="Arial" w:cs="Arial"/>
        </w:rPr>
        <w:commentReference w:id="40"/>
      </w:r>
      <w:r w:rsidR="00700E1E" w:rsidRPr="008D3D98">
        <w:rPr>
          <w:rFonts w:ascii="Arial" w:hAnsi="Arial" w:cs="Arial"/>
          <w:bCs/>
          <w:color w:val="000000" w:themeColor="text1"/>
        </w:rPr>
        <w:t>)</w:t>
      </w:r>
      <w:r w:rsidR="00862887" w:rsidRPr="008D3D98">
        <w:rPr>
          <w:rFonts w:ascii="Arial" w:hAnsi="Arial" w:cs="Arial"/>
          <w:bCs/>
          <w:color w:val="000000" w:themeColor="text1"/>
        </w:rPr>
        <w:t xml:space="preserve">. Even though they are aggravated by </w:t>
      </w:r>
      <w:r w:rsidR="0032086A" w:rsidRPr="008D3D98">
        <w:rPr>
          <w:rFonts w:ascii="Arial" w:hAnsi="Arial" w:cs="Arial"/>
          <w:bCs/>
          <w:color w:val="000000" w:themeColor="text1"/>
        </w:rPr>
        <w:t xml:space="preserve">meteorological extremes, like </w:t>
      </w:r>
      <w:r w:rsidR="00AE0C56" w:rsidRPr="008D3D98">
        <w:rPr>
          <w:rFonts w:ascii="Arial" w:hAnsi="Arial" w:cs="Arial"/>
          <w:bCs/>
          <w:color w:val="000000" w:themeColor="text1"/>
        </w:rPr>
        <w:t>droughts, heat waves and high winds</w:t>
      </w:r>
      <w:r w:rsidR="00476A7F" w:rsidRPr="008D3D98">
        <w:rPr>
          <w:rFonts w:ascii="Arial" w:hAnsi="Arial" w:cs="Arial"/>
          <w:bCs/>
          <w:color w:val="000000" w:themeColor="text1"/>
        </w:rPr>
        <w:t>, wildfires can also be a source</w:t>
      </w:r>
      <w:r w:rsidR="001D01B5" w:rsidRPr="008D3D98">
        <w:rPr>
          <w:rFonts w:ascii="Arial" w:hAnsi="Arial" w:cs="Arial"/>
          <w:bCs/>
          <w:color w:val="000000" w:themeColor="text1"/>
        </w:rPr>
        <w:t xml:space="preserve"> that impact the climate when they release large amounts of</w:t>
      </w:r>
      <w:r w:rsidR="00CE240C" w:rsidRPr="008D3D98">
        <w:rPr>
          <w:rFonts w:ascii="Arial" w:hAnsi="Arial" w:cs="Arial"/>
          <w:bCs/>
          <w:color w:val="000000" w:themeColor="text1"/>
        </w:rPr>
        <w:t xml:space="preserve"> carbon dioxide (CO2) and other greenhouse gases into the atmosphere</w:t>
      </w:r>
      <w:r w:rsidR="0060641D" w:rsidRPr="008D3D98">
        <w:rPr>
          <w:rFonts w:ascii="Arial" w:hAnsi="Arial" w:cs="Arial"/>
          <w:bCs/>
          <w:color w:val="000000" w:themeColor="text1"/>
        </w:rPr>
        <w:t xml:space="preserve"> </w:t>
      </w:r>
      <w:sdt>
        <w:sdtPr>
          <w:rPr>
            <w:rFonts w:ascii="Arial" w:hAnsi="Arial" w:cs="Arial"/>
            <w:bCs/>
            <w:color w:val="000000" w:themeColor="text1"/>
          </w:rPr>
          <w:id w:val="895945761"/>
          <w:citation/>
        </w:sdtPr>
        <w:sdtEndPr>
          <w:rPr>
            <w:color w:val="2F5496" w:themeColor="accent1" w:themeShade="BF"/>
          </w:rPr>
        </w:sdtEndPr>
        <w:sdtContent>
          <w:r w:rsidR="0060641D" w:rsidRPr="008D3D98">
            <w:rPr>
              <w:rFonts w:ascii="Arial" w:hAnsi="Arial" w:cs="Arial"/>
              <w:bCs/>
              <w:color w:val="2F5496" w:themeColor="accent1" w:themeShade="BF"/>
            </w:rPr>
            <w:fldChar w:fldCharType="begin"/>
          </w:r>
          <w:r w:rsidR="0060641D" w:rsidRPr="008D3D98">
            <w:rPr>
              <w:rFonts w:ascii="Arial" w:hAnsi="Arial" w:cs="Arial"/>
              <w:bCs/>
              <w:color w:val="2F5496" w:themeColor="accent1" w:themeShade="BF"/>
            </w:rPr>
            <w:instrText xml:space="preserve"> CITATION Wor25 \l 2070 </w:instrText>
          </w:r>
          <w:r w:rsidR="0060641D" w:rsidRPr="008D3D98">
            <w:rPr>
              <w:rFonts w:ascii="Arial" w:hAnsi="Arial" w:cs="Arial"/>
              <w:bCs/>
              <w:color w:val="2F5496" w:themeColor="accent1" w:themeShade="BF"/>
            </w:rPr>
            <w:fldChar w:fldCharType="separate"/>
          </w:r>
          <w:r w:rsidR="00762401" w:rsidRPr="008D3D98">
            <w:rPr>
              <w:rFonts w:ascii="Arial" w:hAnsi="Arial" w:cs="Arial"/>
              <w:noProof/>
              <w:color w:val="2F5496" w:themeColor="accent1" w:themeShade="BF"/>
            </w:rPr>
            <w:t>(World Health Organization, s.d.)</w:t>
          </w:r>
          <w:r w:rsidR="0060641D" w:rsidRPr="008D3D98">
            <w:rPr>
              <w:rFonts w:ascii="Arial" w:hAnsi="Arial" w:cs="Arial"/>
              <w:bCs/>
              <w:color w:val="2F5496" w:themeColor="accent1" w:themeShade="BF"/>
            </w:rPr>
            <w:fldChar w:fldCharType="end"/>
          </w:r>
        </w:sdtContent>
      </w:sdt>
      <w:r w:rsidR="00CE240C" w:rsidRPr="008D3D98">
        <w:rPr>
          <w:rFonts w:ascii="Arial" w:hAnsi="Arial" w:cs="Arial"/>
          <w:bCs/>
          <w:color w:val="000000" w:themeColor="text1"/>
        </w:rPr>
        <w:t>.</w:t>
      </w:r>
      <w:r w:rsidR="00294C0C" w:rsidRPr="008D3D98">
        <w:rPr>
          <w:rFonts w:ascii="Arial" w:hAnsi="Arial" w:cs="Arial"/>
          <w:bCs/>
          <w:color w:val="000000" w:themeColor="text1"/>
        </w:rPr>
        <w:t xml:space="preserve"> </w:t>
      </w:r>
      <w:commentRangeStart w:id="41"/>
      <w:r w:rsidR="0061406C" w:rsidRPr="008D3D98">
        <w:rPr>
          <w:rFonts w:ascii="Arial" w:hAnsi="Arial" w:cs="Arial"/>
          <w:bCs/>
          <w:color w:val="000000" w:themeColor="text1"/>
        </w:rPr>
        <w:t xml:space="preserve">The PM2.5 </w:t>
      </w:r>
      <w:r w:rsidR="00A47F0A" w:rsidRPr="008D3D98">
        <w:rPr>
          <w:rFonts w:ascii="Arial" w:hAnsi="Arial" w:cs="Arial"/>
          <w:bCs/>
          <w:color w:val="000000" w:themeColor="text1"/>
        </w:rPr>
        <w:t>is produced both directly</w:t>
      </w:r>
      <w:r w:rsidR="00C347C9" w:rsidRPr="008D3D98">
        <w:rPr>
          <w:rFonts w:ascii="Arial" w:hAnsi="Arial" w:cs="Arial"/>
          <w:bCs/>
          <w:color w:val="000000" w:themeColor="text1"/>
        </w:rPr>
        <w:t xml:space="preserve"> </w:t>
      </w:r>
      <w:r w:rsidR="00A47F0A" w:rsidRPr="008D3D98">
        <w:rPr>
          <w:rFonts w:ascii="Arial" w:hAnsi="Arial" w:cs="Arial"/>
          <w:bCs/>
          <w:color w:val="000000" w:themeColor="text1"/>
        </w:rPr>
        <w:t>from combustion and through atmospheric chemical reactions</w:t>
      </w:r>
      <w:r w:rsidR="00C347C9" w:rsidRPr="008D3D98">
        <w:rPr>
          <w:rFonts w:ascii="Arial" w:hAnsi="Arial" w:cs="Arial"/>
          <w:bCs/>
          <w:color w:val="000000" w:themeColor="text1"/>
        </w:rPr>
        <w:t xml:space="preserve">, making it the main concern </w:t>
      </w:r>
      <w:r w:rsidR="001A70D3" w:rsidRPr="008D3D98">
        <w:rPr>
          <w:rFonts w:ascii="Arial" w:hAnsi="Arial" w:cs="Arial"/>
          <w:bCs/>
          <w:color w:val="000000" w:themeColor="text1"/>
        </w:rPr>
        <w:t>for public health</w:t>
      </w:r>
      <w:r w:rsidR="00CD1257" w:rsidRPr="008D3D98">
        <w:rPr>
          <w:rFonts w:ascii="Arial" w:hAnsi="Arial" w:cs="Arial"/>
          <w:bCs/>
          <w:color w:val="000000" w:themeColor="text1"/>
        </w:rPr>
        <w:t>, exceeding air quality standards</w:t>
      </w:r>
      <w:r w:rsidR="00BE6251" w:rsidRPr="008D3D98">
        <w:rPr>
          <w:rFonts w:ascii="Arial" w:hAnsi="Arial" w:cs="Arial"/>
          <w:bCs/>
          <w:color w:val="000000" w:themeColor="text1"/>
        </w:rPr>
        <w:t xml:space="preserve"> – sometimes reaching over 500 µg/m3</w:t>
      </w:r>
      <w:r w:rsidR="001815CA" w:rsidRPr="008D3D98">
        <w:rPr>
          <w:rFonts w:ascii="Arial" w:hAnsi="Arial" w:cs="Arial"/>
          <w:bCs/>
          <w:color w:val="000000" w:themeColor="text1"/>
        </w:rPr>
        <w:t xml:space="preserve">, when the </w:t>
      </w:r>
      <w:r w:rsidR="00AE5FFC" w:rsidRPr="008D3D98">
        <w:rPr>
          <w:rFonts w:ascii="Arial" w:hAnsi="Arial" w:cs="Arial"/>
          <w:bCs/>
          <w:color w:val="000000" w:themeColor="text1"/>
        </w:rPr>
        <w:t>standard values</w:t>
      </w:r>
      <w:r w:rsidR="00105308" w:rsidRPr="008D3D98">
        <w:rPr>
          <w:rFonts w:ascii="Arial" w:hAnsi="Arial" w:cs="Arial"/>
          <w:bCs/>
          <w:color w:val="000000" w:themeColor="text1"/>
        </w:rPr>
        <w:t xml:space="preserve">, established by </w:t>
      </w:r>
      <w:r w:rsidR="00903AAD" w:rsidRPr="008D3D98">
        <w:rPr>
          <w:rFonts w:ascii="Arial" w:hAnsi="Arial" w:cs="Arial"/>
          <w:bCs/>
          <w:color w:val="000000" w:themeColor="text1"/>
        </w:rPr>
        <w:t xml:space="preserve">the </w:t>
      </w:r>
      <w:r w:rsidR="00105308" w:rsidRPr="008D3D98">
        <w:rPr>
          <w:rFonts w:ascii="Arial" w:hAnsi="Arial" w:cs="Arial"/>
          <w:bCs/>
          <w:color w:val="000000" w:themeColor="text1"/>
        </w:rPr>
        <w:t>WHO,</w:t>
      </w:r>
      <w:r w:rsidR="00AE5FFC" w:rsidRPr="008D3D98">
        <w:rPr>
          <w:rFonts w:ascii="Arial" w:hAnsi="Arial" w:cs="Arial"/>
          <w:bCs/>
          <w:color w:val="000000" w:themeColor="text1"/>
        </w:rPr>
        <w:t xml:space="preserve"> should be 0-10 µg/m3</w:t>
      </w:r>
      <w:r w:rsidR="0019573A" w:rsidRPr="008D3D98">
        <w:rPr>
          <w:rFonts w:ascii="Arial" w:hAnsi="Arial" w:cs="Arial"/>
          <w:bCs/>
          <w:color w:val="000000" w:themeColor="text1"/>
        </w:rPr>
        <w:t xml:space="preserve"> for a very good air quality</w:t>
      </w:r>
      <w:r w:rsidR="008748D9" w:rsidRPr="008D3D98">
        <w:rPr>
          <w:rFonts w:ascii="Arial" w:hAnsi="Arial" w:cs="Arial"/>
          <w:bCs/>
          <w:color w:val="000000" w:themeColor="text1"/>
        </w:rPr>
        <w:t xml:space="preserve"> </w:t>
      </w:r>
      <w:sdt>
        <w:sdtPr>
          <w:rPr>
            <w:rFonts w:ascii="Arial" w:hAnsi="Arial" w:cs="Arial"/>
            <w:bCs/>
            <w:color w:val="2F5496" w:themeColor="accent1" w:themeShade="BF"/>
          </w:rPr>
          <w:id w:val="1723406588"/>
          <w:citation/>
        </w:sdtPr>
        <w:sdtContent>
          <w:r w:rsidR="008748D9" w:rsidRPr="008D3D98">
            <w:rPr>
              <w:rFonts w:ascii="Arial" w:hAnsi="Arial" w:cs="Arial"/>
              <w:bCs/>
              <w:color w:val="2F5496" w:themeColor="accent1" w:themeShade="BF"/>
            </w:rPr>
            <w:fldChar w:fldCharType="begin"/>
          </w:r>
          <w:r w:rsidR="008748D9" w:rsidRPr="008D3D98">
            <w:rPr>
              <w:rFonts w:ascii="Arial" w:hAnsi="Arial" w:cs="Arial"/>
              <w:bCs/>
              <w:color w:val="2F5496" w:themeColor="accent1" w:themeShade="BF"/>
            </w:rPr>
            <w:instrText xml:space="preserve"> CITATION DeS13 \l 2070 </w:instrText>
          </w:r>
          <w:r w:rsidR="008748D9" w:rsidRPr="008D3D98">
            <w:rPr>
              <w:rFonts w:ascii="Arial" w:hAnsi="Arial" w:cs="Arial"/>
              <w:bCs/>
              <w:color w:val="2F5496" w:themeColor="accent1" w:themeShade="BF"/>
            </w:rPr>
            <w:fldChar w:fldCharType="separate"/>
          </w:r>
          <w:r w:rsidR="00762401" w:rsidRPr="008D3D98">
            <w:rPr>
              <w:rFonts w:ascii="Arial" w:hAnsi="Arial" w:cs="Arial"/>
              <w:noProof/>
              <w:color w:val="2F5496" w:themeColor="accent1" w:themeShade="BF"/>
            </w:rPr>
            <w:t>(De Sario, Katsouyanni, &amp; Michelozzi, 2013)</w:t>
          </w:r>
          <w:r w:rsidR="008748D9" w:rsidRPr="008D3D98">
            <w:rPr>
              <w:rFonts w:ascii="Arial" w:hAnsi="Arial" w:cs="Arial"/>
              <w:bCs/>
              <w:color w:val="2F5496" w:themeColor="accent1" w:themeShade="BF"/>
            </w:rPr>
            <w:fldChar w:fldCharType="end"/>
          </w:r>
        </w:sdtContent>
      </w:sdt>
      <w:r w:rsidR="008748D9" w:rsidRPr="008D3D98">
        <w:rPr>
          <w:rFonts w:ascii="Arial" w:hAnsi="Arial" w:cs="Arial"/>
          <w:bCs/>
          <w:color w:val="2F5496" w:themeColor="accent1" w:themeShade="BF"/>
        </w:rPr>
        <w:t xml:space="preserve"> </w:t>
      </w:r>
      <w:sdt>
        <w:sdtPr>
          <w:rPr>
            <w:rFonts w:ascii="Arial" w:hAnsi="Arial" w:cs="Arial"/>
            <w:bCs/>
            <w:color w:val="2F5496" w:themeColor="accent1" w:themeShade="BF"/>
          </w:rPr>
          <w:id w:val="1469938273"/>
          <w:citation/>
        </w:sdtPr>
        <w:sdtEndPr>
          <w:rPr>
            <w:color w:val="000000" w:themeColor="text1"/>
          </w:rPr>
        </w:sdtEndPr>
        <w:sdtContent>
          <w:r w:rsidR="008748D9" w:rsidRPr="008D3D98">
            <w:rPr>
              <w:rFonts w:ascii="Arial" w:hAnsi="Arial" w:cs="Arial"/>
              <w:bCs/>
              <w:color w:val="2F5496" w:themeColor="accent1" w:themeShade="BF"/>
            </w:rPr>
            <w:fldChar w:fldCharType="begin"/>
          </w:r>
          <w:r w:rsidR="008748D9" w:rsidRPr="008D3D98">
            <w:rPr>
              <w:rFonts w:ascii="Arial" w:hAnsi="Arial" w:cs="Arial"/>
              <w:bCs/>
              <w:color w:val="2F5496" w:themeColor="accent1" w:themeShade="BF"/>
            </w:rPr>
            <w:instrText xml:space="preserve">CITATION Qua19 \l 2070 </w:instrText>
          </w:r>
          <w:r w:rsidR="008748D9" w:rsidRPr="008D3D98">
            <w:rPr>
              <w:rFonts w:ascii="Arial" w:hAnsi="Arial" w:cs="Arial"/>
              <w:bCs/>
              <w:color w:val="2F5496" w:themeColor="accent1" w:themeShade="BF"/>
            </w:rPr>
            <w:fldChar w:fldCharType="separate"/>
          </w:r>
          <w:r w:rsidR="00762401" w:rsidRPr="008D3D98">
            <w:rPr>
              <w:rFonts w:ascii="Arial" w:hAnsi="Arial" w:cs="Arial"/>
              <w:noProof/>
              <w:color w:val="2F5496" w:themeColor="accent1" w:themeShade="BF"/>
            </w:rPr>
            <w:t>(QualAr, 2019)</w:t>
          </w:r>
          <w:r w:rsidR="008748D9" w:rsidRPr="008D3D98">
            <w:rPr>
              <w:rFonts w:ascii="Arial" w:hAnsi="Arial" w:cs="Arial"/>
              <w:bCs/>
              <w:color w:val="2F5496" w:themeColor="accent1" w:themeShade="BF"/>
            </w:rPr>
            <w:fldChar w:fldCharType="end"/>
          </w:r>
        </w:sdtContent>
      </w:sdt>
      <w:r w:rsidR="00BE6251" w:rsidRPr="008D3D98">
        <w:rPr>
          <w:rFonts w:ascii="Arial" w:hAnsi="Arial" w:cs="Arial"/>
          <w:bCs/>
          <w:color w:val="000000" w:themeColor="text1"/>
        </w:rPr>
        <w:t>.</w:t>
      </w:r>
      <w:commentRangeEnd w:id="41"/>
      <w:r w:rsidR="006A47DA">
        <w:rPr>
          <w:rStyle w:val="CommentReference"/>
        </w:rPr>
        <w:commentReference w:id="41"/>
      </w:r>
    </w:p>
    <w:p w14:paraId="39A70D2B" w14:textId="155D9B32" w:rsidR="00FF2820" w:rsidRPr="008D3D98" w:rsidRDefault="004C4890" w:rsidP="002A1D56">
      <w:pPr>
        <w:spacing w:line="360" w:lineRule="auto"/>
        <w:rPr>
          <w:rFonts w:ascii="Arial" w:hAnsi="Arial" w:cs="Arial"/>
          <w:bCs/>
          <w:color w:val="000000" w:themeColor="text1"/>
        </w:rPr>
      </w:pPr>
      <w:r w:rsidRPr="008D3D98">
        <w:rPr>
          <w:rFonts w:ascii="Arial" w:hAnsi="Arial" w:cs="Arial"/>
          <w:bCs/>
          <w:color w:val="000000" w:themeColor="text1"/>
        </w:rPr>
        <w:t>Meteorological extremes or extreme weather events</w:t>
      </w:r>
      <w:r w:rsidR="00436035" w:rsidRPr="008D3D98">
        <w:rPr>
          <w:rFonts w:ascii="Arial" w:hAnsi="Arial" w:cs="Arial"/>
          <w:bCs/>
          <w:color w:val="000000" w:themeColor="text1"/>
        </w:rPr>
        <w:t xml:space="preserve"> are characterized </w:t>
      </w:r>
      <w:del w:id="42" w:author="ARusso" w:date="2025-02-28T10:41:00Z">
        <w:r w:rsidR="00436035" w:rsidRPr="008D3D98" w:rsidDel="006A47DA">
          <w:rPr>
            <w:rFonts w:ascii="Arial" w:hAnsi="Arial" w:cs="Arial"/>
            <w:bCs/>
            <w:color w:val="000000" w:themeColor="text1"/>
          </w:rPr>
          <w:delText xml:space="preserve">by </w:delText>
        </w:r>
        <w:r w:rsidR="00B07685" w:rsidRPr="008D3D98" w:rsidDel="006A47DA">
          <w:rPr>
            <w:rFonts w:ascii="Arial" w:hAnsi="Arial" w:cs="Arial"/>
            <w:bCs/>
            <w:color w:val="000000" w:themeColor="text1"/>
          </w:rPr>
          <w:delText>the World Meteorological Organization (WMO)</w:delText>
        </w:r>
        <w:r w:rsidR="00FC591D" w:rsidRPr="008D3D98" w:rsidDel="006A47DA">
          <w:rPr>
            <w:rFonts w:ascii="Arial" w:hAnsi="Arial" w:cs="Arial"/>
            <w:bCs/>
            <w:color w:val="000000" w:themeColor="text1"/>
          </w:rPr>
          <w:delText xml:space="preserve"> </w:delText>
        </w:r>
      </w:del>
      <w:r w:rsidR="00FC591D" w:rsidRPr="008D3D98">
        <w:rPr>
          <w:rFonts w:ascii="Arial" w:hAnsi="Arial" w:cs="Arial"/>
          <w:bCs/>
          <w:color w:val="000000" w:themeColor="text1"/>
        </w:rPr>
        <w:t>as</w:t>
      </w:r>
      <w:r w:rsidR="0079621E" w:rsidRPr="008D3D98">
        <w:rPr>
          <w:rFonts w:ascii="Arial" w:hAnsi="Arial" w:cs="Arial"/>
          <w:bCs/>
          <w:color w:val="000000" w:themeColor="text1"/>
        </w:rPr>
        <w:t xml:space="preserve"> rare</w:t>
      </w:r>
      <w:r w:rsidR="00023D92" w:rsidRPr="008D3D98">
        <w:rPr>
          <w:rFonts w:ascii="Arial" w:hAnsi="Arial" w:cs="Arial"/>
          <w:bCs/>
          <w:color w:val="000000" w:themeColor="text1"/>
        </w:rPr>
        <w:t xml:space="preserve"> </w:t>
      </w:r>
      <w:r w:rsidR="007A53D2" w:rsidRPr="008D3D98">
        <w:rPr>
          <w:rFonts w:ascii="Arial" w:hAnsi="Arial" w:cs="Arial"/>
          <w:bCs/>
          <w:color w:val="000000" w:themeColor="text1"/>
        </w:rPr>
        <w:t>events</w:t>
      </w:r>
      <w:r w:rsidR="00023D92" w:rsidRPr="008D3D98">
        <w:rPr>
          <w:rFonts w:ascii="Arial" w:hAnsi="Arial" w:cs="Arial"/>
          <w:bCs/>
          <w:color w:val="000000" w:themeColor="text1"/>
        </w:rPr>
        <w:t xml:space="preserve"> </w:t>
      </w:r>
      <w:r w:rsidR="007A53D2" w:rsidRPr="008D3D98">
        <w:rPr>
          <w:rFonts w:ascii="Arial" w:hAnsi="Arial" w:cs="Arial"/>
          <w:bCs/>
          <w:color w:val="000000" w:themeColor="text1"/>
        </w:rPr>
        <w:t>“</w:t>
      </w:r>
      <w:r w:rsidR="00023D92" w:rsidRPr="008D3D98">
        <w:rPr>
          <w:rFonts w:ascii="Arial" w:hAnsi="Arial" w:cs="Arial"/>
          <w:bCs/>
          <w:color w:val="000000" w:themeColor="text1"/>
        </w:rPr>
        <w:t xml:space="preserve">at a particular place and time of year, with </w:t>
      </w:r>
      <w:r w:rsidR="007A53D2" w:rsidRPr="008D3D98">
        <w:rPr>
          <w:rFonts w:ascii="Arial" w:hAnsi="Arial" w:cs="Arial"/>
          <w:bCs/>
          <w:color w:val="000000" w:themeColor="text1"/>
        </w:rPr>
        <w:t>unusual characteristics in terms of magnitude, location, timing, or extent”</w:t>
      </w:r>
      <w:r w:rsidR="003D65F4" w:rsidRPr="008D3D98">
        <w:rPr>
          <w:rFonts w:ascii="Arial" w:hAnsi="Arial" w:cs="Arial"/>
          <w:bCs/>
          <w:color w:val="000000" w:themeColor="text1"/>
        </w:rPr>
        <w:t xml:space="preserve"> </w:t>
      </w:r>
      <w:sdt>
        <w:sdtPr>
          <w:rPr>
            <w:rFonts w:ascii="Arial" w:hAnsi="Arial" w:cs="Arial"/>
            <w:bCs/>
            <w:color w:val="000000" w:themeColor="text1"/>
          </w:rPr>
          <w:id w:val="-1089472714"/>
          <w:citation/>
        </w:sdtPr>
        <w:sdtEndPr>
          <w:rPr>
            <w:color w:val="2F5496" w:themeColor="accent1" w:themeShade="BF"/>
          </w:rPr>
        </w:sdtEndPr>
        <w:sdtContent>
          <w:r w:rsidR="00557A0E" w:rsidRPr="008D3D98">
            <w:rPr>
              <w:rFonts w:ascii="Arial" w:hAnsi="Arial" w:cs="Arial"/>
              <w:bCs/>
              <w:color w:val="2F5496" w:themeColor="accent1" w:themeShade="BF"/>
            </w:rPr>
            <w:fldChar w:fldCharType="begin"/>
          </w:r>
          <w:r w:rsidR="00557A0E" w:rsidRPr="008D3D98">
            <w:rPr>
              <w:rFonts w:ascii="Arial" w:hAnsi="Arial" w:cs="Arial"/>
              <w:bCs/>
              <w:color w:val="2F5496" w:themeColor="accent1" w:themeShade="BF"/>
            </w:rPr>
            <w:instrText xml:space="preserve"> CITATION Wor251 \l 2070 </w:instrText>
          </w:r>
          <w:r w:rsidR="00557A0E" w:rsidRPr="008D3D98">
            <w:rPr>
              <w:rFonts w:ascii="Arial" w:hAnsi="Arial" w:cs="Arial"/>
              <w:bCs/>
              <w:color w:val="2F5496" w:themeColor="accent1" w:themeShade="BF"/>
            </w:rPr>
            <w:fldChar w:fldCharType="separate"/>
          </w:r>
          <w:r w:rsidR="00762401" w:rsidRPr="008D3D98">
            <w:rPr>
              <w:rFonts w:ascii="Arial" w:hAnsi="Arial" w:cs="Arial"/>
              <w:noProof/>
              <w:color w:val="2F5496" w:themeColor="accent1" w:themeShade="BF"/>
            </w:rPr>
            <w:t>(World Meteorological Organization, s.d.)</w:t>
          </w:r>
          <w:r w:rsidR="00557A0E" w:rsidRPr="008D3D98">
            <w:rPr>
              <w:rFonts w:ascii="Arial" w:hAnsi="Arial" w:cs="Arial"/>
              <w:bCs/>
              <w:color w:val="2F5496" w:themeColor="accent1" w:themeShade="BF"/>
            </w:rPr>
            <w:fldChar w:fldCharType="end"/>
          </w:r>
        </w:sdtContent>
      </w:sdt>
      <w:r w:rsidR="007A53D2" w:rsidRPr="008D3D98">
        <w:rPr>
          <w:rFonts w:ascii="Arial" w:hAnsi="Arial" w:cs="Arial"/>
          <w:bCs/>
          <w:color w:val="000000" w:themeColor="text1"/>
        </w:rPr>
        <w:t>.</w:t>
      </w:r>
      <w:r w:rsidR="00CC22CF" w:rsidRPr="008D3D98">
        <w:rPr>
          <w:rFonts w:ascii="Arial" w:hAnsi="Arial" w:cs="Arial"/>
          <w:bCs/>
          <w:color w:val="000000" w:themeColor="text1"/>
        </w:rPr>
        <w:t xml:space="preserve"> </w:t>
      </w:r>
      <w:r w:rsidR="00FB35F9" w:rsidRPr="008D3D98">
        <w:rPr>
          <w:rFonts w:ascii="Arial" w:hAnsi="Arial" w:cs="Arial"/>
          <w:bCs/>
          <w:color w:val="000000" w:themeColor="text1"/>
        </w:rPr>
        <w:t xml:space="preserve">Climate change is one of the main reasons </w:t>
      </w:r>
      <w:r w:rsidR="00C1222A" w:rsidRPr="008D3D98">
        <w:rPr>
          <w:rFonts w:ascii="Arial" w:hAnsi="Arial" w:cs="Arial"/>
          <w:bCs/>
          <w:color w:val="000000" w:themeColor="text1"/>
        </w:rPr>
        <w:t xml:space="preserve">for the increase in the impacts of extremes events that take place, </w:t>
      </w:r>
      <w:r w:rsidR="00506DF6" w:rsidRPr="008D3D98">
        <w:rPr>
          <w:rFonts w:ascii="Arial" w:hAnsi="Arial" w:cs="Arial"/>
          <w:bCs/>
          <w:color w:val="000000" w:themeColor="text1"/>
        </w:rPr>
        <w:t>and</w:t>
      </w:r>
      <w:r w:rsidR="00C1222A" w:rsidRPr="008D3D98">
        <w:rPr>
          <w:rFonts w:ascii="Arial" w:hAnsi="Arial" w:cs="Arial"/>
          <w:bCs/>
          <w:color w:val="000000" w:themeColor="text1"/>
        </w:rPr>
        <w:t xml:space="preserve"> wildfires are directly linked to </w:t>
      </w:r>
      <w:r w:rsidR="00C1222A" w:rsidRPr="008D3D98">
        <w:rPr>
          <w:rFonts w:ascii="Arial" w:hAnsi="Arial" w:cs="Arial"/>
          <w:bCs/>
          <w:color w:val="000000" w:themeColor="text1"/>
        </w:rPr>
        <w:lastRenderedPageBreak/>
        <w:t>that</w:t>
      </w:r>
      <w:r w:rsidR="000C4726" w:rsidRPr="008D3D98">
        <w:rPr>
          <w:rFonts w:ascii="Arial" w:hAnsi="Arial" w:cs="Arial"/>
          <w:bCs/>
          <w:color w:val="000000" w:themeColor="text1"/>
        </w:rPr>
        <w:t xml:space="preserve">, in a sense that </w:t>
      </w:r>
      <w:r w:rsidR="0062056A" w:rsidRPr="008D3D98">
        <w:rPr>
          <w:rFonts w:ascii="Arial" w:hAnsi="Arial" w:cs="Arial"/>
          <w:bCs/>
          <w:color w:val="000000" w:themeColor="text1"/>
        </w:rPr>
        <w:t>often occur alongside or a result of other climate extremes (e.g. heatwaves, droughts or high winds)</w:t>
      </w:r>
      <w:r w:rsidR="00B14009" w:rsidRPr="008D3D98">
        <w:rPr>
          <w:rFonts w:ascii="Arial" w:hAnsi="Arial" w:cs="Arial"/>
          <w:bCs/>
          <w:color w:val="000000" w:themeColor="text1"/>
        </w:rPr>
        <w:t xml:space="preserve"> </w:t>
      </w:r>
      <w:sdt>
        <w:sdtPr>
          <w:rPr>
            <w:rFonts w:ascii="Arial" w:hAnsi="Arial" w:cs="Arial"/>
            <w:bCs/>
            <w:color w:val="2F5496" w:themeColor="accent1" w:themeShade="BF"/>
          </w:rPr>
          <w:id w:val="552117323"/>
          <w:citation/>
        </w:sdtPr>
        <w:sdtContent>
          <w:r w:rsidR="00B14009" w:rsidRPr="008D3D98">
            <w:rPr>
              <w:rFonts w:ascii="Arial" w:hAnsi="Arial" w:cs="Arial"/>
              <w:bCs/>
              <w:color w:val="2F5496" w:themeColor="accent1" w:themeShade="BF"/>
            </w:rPr>
            <w:fldChar w:fldCharType="begin"/>
          </w:r>
          <w:r w:rsidR="00B14009" w:rsidRPr="008D3D98">
            <w:rPr>
              <w:rFonts w:ascii="Arial" w:hAnsi="Arial" w:cs="Arial"/>
              <w:bCs/>
              <w:color w:val="2F5496" w:themeColor="accent1" w:themeShade="BF"/>
            </w:rPr>
            <w:instrText xml:space="preserve"> CITATION Agh20 \l 2070 </w:instrText>
          </w:r>
          <w:r w:rsidR="00B14009" w:rsidRPr="008D3D98">
            <w:rPr>
              <w:rFonts w:ascii="Arial" w:hAnsi="Arial" w:cs="Arial"/>
              <w:bCs/>
              <w:color w:val="2F5496" w:themeColor="accent1" w:themeShade="BF"/>
            </w:rPr>
            <w:fldChar w:fldCharType="separate"/>
          </w:r>
          <w:r w:rsidR="00762401" w:rsidRPr="008D3D98">
            <w:rPr>
              <w:rFonts w:ascii="Arial" w:hAnsi="Arial" w:cs="Arial"/>
              <w:noProof/>
              <w:color w:val="2F5496" w:themeColor="accent1" w:themeShade="BF"/>
            </w:rPr>
            <w:t>(AghaKouchak, et al., 2020)</w:t>
          </w:r>
          <w:r w:rsidR="00B14009" w:rsidRPr="008D3D98">
            <w:rPr>
              <w:rFonts w:ascii="Arial" w:hAnsi="Arial" w:cs="Arial"/>
              <w:bCs/>
              <w:color w:val="2F5496" w:themeColor="accent1" w:themeShade="BF"/>
            </w:rPr>
            <w:fldChar w:fldCharType="end"/>
          </w:r>
        </w:sdtContent>
      </w:sdt>
      <w:r w:rsidR="00B14009" w:rsidRPr="008D3D98">
        <w:rPr>
          <w:rFonts w:ascii="Arial" w:hAnsi="Arial" w:cs="Arial"/>
          <w:bCs/>
          <w:color w:val="000000" w:themeColor="text1"/>
        </w:rPr>
        <w:t>.</w:t>
      </w:r>
      <w:r w:rsidR="00F22300" w:rsidRPr="008D3D98">
        <w:rPr>
          <w:rFonts w:ascii="Arial" w:hAnsi="Arial" w:cs="Arial"/>
          <w:bCs/>
          <w:color w:val="000000" w:themeColor="text1"/>
        </w:rPr>
        <w:t xml:space="preserve"> The Mediterranean region</w:t>
      </w:r>
      <w:r w:rsidR="009E54A9" w:rsidRPr="008D3D98">
        <w:rPr>
          <w:rFonts w:ascii="Arial" w:hAnsi="Arial" w:cs="Arial"/>
          <w:bCs/>
          <w:color w:val="000000" w:themeColor="text1"/>
        </w:rPr>
        <w:t xml:space="preserve"> </w:t>
      </w:r>
      <w:r w:rsidR="00AE17E2" w:rsidRPr="008D3D98">
        <w:rPr>
          <w:rFonts w:ascii="Arial" w:hAnsi="Arial" w:cs="Arial"/>
          <w:bCs/>
          <w:color w:val="000000" w:themeColor="text1"/>
        </w:rPr>
        <w:t>is particularly susceptible to weather and climate variability</w:t>
      </w:r>
      <w:r w:rsidR="00311463" w:rsidRPr="008D3D98">
        <w:rPr>
          <w:rFonts w:ascii="Arial" w:hAnsi="Arial" w:cs="Arial"/>
          <w:bCs/>
          <w:color w:val="000000" w:themeColor="text1"/>
        </w:rPr>
        <w:t>, being more prone t</w:t>
      </w:r>
      <w:r w:rsidR="00C74E57" w:rsidRPr="008D3D98">
        <w:rPr>
          <w:rFonts w:ascii="Arial" w:hAnsi="Arial" w:cs="Arial"/>
          <w:bCs/>
          <w:color w:val="000000" w:themeColor="text1"/>
        </w:rPr>
        <w:t xml:space="preserve">o larger occurrences of </w:t>
      </w:r>
      <w:r w:rsidR="00CF212C" w:rsidRPr="008D3D98">
        <w:rPr>
          <w:rFonts w:ascii="Arial" w:hAnsi="Arial" w:cs="Arial"/>
          <w:bCs/>
          <w:color w:val="000000" w:themeColor="text1"/>
        </w:rPr>
        <w:t>fires, while being directly related to extreme events</w:t>
      </w:r>
      <w:r w:rsidR="00FB3F87" w:rsidRPr="008D3D98">
        <w:rPr>
          <w:rFonts w:ascii="Arial" w:hAnsi="Arial" w:cs="Arial"/>
          <w:bCs/>
          <w:color w:val="000000" w:themeColor="text1"/>
        </w:rPr>
        <w:t xml:space="preserve"> </w:t>
      </w:r>
      <w:sdt>
        <w:sdtPr>
          <w:rPr>
            <w:rFonts w:ascii="Arial" w:hAnsi="Arial" w:cs="Arial"/>
            <w:bCs/>
            <w:color w:val="2F5496" w:themeColor="accent1" w:themeShade="BF"/>
          </w:rPr>
          <w:id w:val="1622802347"/>
          <w:citation/>
        </w:sdtPr>
        <w:sdtContent>
          <w:r w:rsidR="00FB3F87" w:rsidRPr="008D3D98">
            <w:rPr>
              <w:rFonts w:ascii="Arial" w:hAnsi="Arial" w:cs="Arial"/>
              <w:bCs/>
              <w:color w:val="2F5496" w:themeColor="accent1" w:themeShade="BF"/>
            </w:rPr>
            <w:fldChar w:fldCharType="begin"/>
          </w:r>
          <w:r w:rsidR="00FB3F87" w:rsidRPr="008D3D98">
            <w:rPr>
              <w:rFonts w:ascii="Arial" w:hAnsi="Arial" w:cs="Arial"/>
              <w:bCs/>
              <w:color w:val="2F5496" w:themeColor="accent1" w:themeShade="BF"/>
            </w:rPr>
            <w:instrText xml:space="preserve">CITATION The23 \l 2070 </w:instrText>
          </w:r>
          <w:r w:rsidR="00FB3F87" w:rsidRPr="008D3D98">
            <w:rPr>
              <w:rFonts w:ascii="Arial" w:hAnsi="Arial" w:cs="Arial"/>
              <w:bCs/>
              <w:color w:val="2F5496" w:themeColor="accent1" w:themeShade="BF"/>
            </w:rPr>
            <w:fldChar w:fldCharType="separate"/>
          </w:r>
          <w:r w:rsidR="00762401" w:rsidRPr="008D3D98">
            <w:rPr>
              <w:rFonts w:ascii="Arial" w:hAnsi="Arial" w:cs="Arial"/>
              <w:noProof/>
              <w:color w:val="2F5496" w:themeColor="accent1" w:themeShade="BF"/>
            </w:rPr>
            <w:t>(Bento, et al., 2023)</w:t>
          </w:r>
          <w:r w:rsidR="00FB3F87" w:rsidRPr="008D3D98">
            <w:rPr>
              <w:rFonts w:ascii="Arial" w:hAnsi="Arial" w:cs="Arial"/>
              <w:bCs/>
              <w:color w:val="2F5496" w:themeColor="accent1" w:themeShade="BF"/>
            </w:rPr>
            <w:fldChar w:fldCharType="end"/>
          </w:r>
        </w:sdtContent>
      </w:sdt>
      <w:r w:rsidR="00FB3F87" w:rsidRPr="008D3D98">
        <w:rPr>
          <w:rFonts w:ascii="Arial" w:hAnsi="Arial" w:cs="Arial"/>
          <w:bCs/>
          <w:color w:val="000000" w:themeColor="text1"/>
        </w:rPr>
        <w:t>.</w:t>
      </w:r>
      <w:r w:rsidR="00957ACB" w:rsidRPr="008D3D98">
        <w:rPr>
          <w:rFonts w:ascii="Arial" w:hAnsi="Arial" w:cs="Arial"/>
          <w:bCs/>
          <w:color w:val="000000" w:themeColor="text1"/>
        </w:rPr>
        <w:t xml:space="preserve"> </w:t>
      </w:r>
      <w:proofErr w:type="gramStart"/>
      <w:r w:rsidR="00957ACB" w:rsidRPr="008D3D98">
        <w:rPr>
          <w:rFonts w:ascii="Arial" w:hAnsi="Arial" w:cs="Arial"/>
          <w:bCs/>
          <w:color w:val="000000" w:themeColor="text1"/>
        </w:rPr>
        <w:t>That being said, there</w:t>
      </w:r>
      <w:proofErr w:type="gramEnd"/>
      <w:r w:rsidR="00957ACB" w:rsidRPr="008D3D98">
        <w:rPr>
          <w:rFonts w:ascii="Arial" w:hAnsi="Arial" w:cs="Arial"/>
          <w:bCs/>
          <w:color w:val="000000" w:themeColor="text1"/>
        </w:rPr>
        <w:t xml:space="preserve"> is a concern that </w:t>
      </w:r>
      <w:r w:rsidR="006A551E" w:rsidRPr="008D3D98">
        <w:rPr>
          <w:rFonts w:ascii="Arial" w:hAnsi="Arial" w:cs="Arial"/>
          <w:bCs/>
          <w:color w:val="000000" w:themeColor="text1"/>
        </w:rPr>
        <w:t xml:space="preserve">wildfires will become more aggravated over the years and </w:t>
      </w:r>
      <w:r w:rsidR="00606B4F" w:rsidRPr="008D3D98">
        <w:rPr>
          <w:rFonts w:ascii="Arial" w:hAnsi="Arial" w:cs="Arial"/>
          <w:bCs/>
          <w:color w:val="000000" w:themeColor="text1"/>
        </w:rPr>
        <w:t xml:space="preserve">with that, the air quality will </w:t>
      </w:r>
      <w:r w:rsidR="002D4106" w:rsidRPr="008D3D98">
        <w:rPr>
          <w:rFonts w:ascii="Arial" w:hAnsi="Arial" w:cs="Arial"/>
          <w:bCs/>
          <w:color w:val="000000" w:themeColor="text1"/>
        </w:rPr>
        <w:t>degrade</w:t>
      </w:r>
      <w:r w:rsidR="00D14872" w:rsidRPr="008D3D98">
        <w:rPr>
          <w:rFonts w:ascii="Arial" w:hAnsi="Arial" w:cs="Arial"/>
          <w:bCs/>
          <w:color w:val="000000" w:themeColor="text1"/>
        </w:rPr>
        <w:t xml:space="preserve"> </w:t>
      </w:r>
      <w:r w:rsidR="002D4106" w:rsidRPr="008D3D98">
        <w:rPr>
          <w:rFonts w:ascii="Arial" w:hAnsi="Arial" w:cs="Arial"/>
          <w:bCs/>
          <w:color w:val="000000" w:themeColor="text1"/>
        </w:rPr>
        <w:t>even more.</w:t>
      </w:r>
      <w:r w:rsidR="004F5127" w:rsidRPr="008D3D98">
        <w:rPr>
          <w:rFonts w:ascii="Arial" w:hAnsi="Arial" w:cs="Arial"/>
          <w:bCs/>
          <w:color w:val="000000" w:themeColor="text1"/>
        </w:rPr>
        <w:t xml:space="preserve"> </w:t>
      </w:r>
      <w:r w:rsidR="008D6A3E" w:rsidRPr="008D3D98">
        <w:rPr>
          <w:rFonts w:ascii="Arial" w:hAnsi="Arial" w:cs="Arial"/>
          <w:bCs/>
          <w:color w:val="000000" w:themeColor="text1"/>
        </w:rPr>
        <w:t>So,</w:t>
      </w:r>
      <w:r w:rsidR="004F5127" w:rsidRPr="008D3D98">
        <w:rPr>
          <w:rFonts w:ascii="Arial" w:hAnsi="Arial" w:cs="Arial"/>
          <w:bCs/>
          <w:color w:val="000000" w:themeColor="text1"/>
        </w:rPr>
        <w:t xml:space="preserve"> it is important to develop studies relating these two topics, air </w:t>
      </w:r>
      <w:commentRangeStart w:id="43"/>
      <w:r w:rsidR="004F5127" w:rsidRPr="008D3D98">
        <w:rPr>
          <w:rFonts w:ascii="Arial" w:hAnsi="Arial" w:cs="Arial"/>
          <w:bCs/>
          <w:color w:val="000000" w:themeColor="text1"/>
        </w:rPr>
        <w:t xml:space="preserve">pollution and wildfires, </w:t>
      </w:r>
      <w:r w:rsidR="001671A8" w:rsidRPr="008D3D98">
        <w:rPr>
          <w:rFonts w:ascii="Arial" w:hAnsi="Arial" w:cs="Arial"/>
          <w:bCs/>
          <w:color w:val="000000" w:themeColor="text1"/>
        </w:rPr>
        <w:t xml:space="preserve">to come up with strategies </w:t>
      </w:r>
      <w:r w:rsidR="003B011B" w:rsidRPr="008D3D98">
        <w:rPr>
          <w:rFonts w:ascii="Arial" w:hAnsi="Arial" w:cs="Arial"/>
          <w:bCs/>
          <w:color w:val="000000" w:themeColor="text1"/>
        </w:rPr>
        <w:t xml:space="preserve">that promotes interventions and </w:t>
      </w:r>
      <w:r w:rsidR="00640A7D" w:rsidRPr="008D3D98">
        <w:rPr>
          <w:rFonts w:ascii="Arial" w:hAnsi="Arial" w:cs="Arial"/>
          <w:bCs/>
          <w:color w:val="000000" w:themeColor="text1"/>
        </w:rPr>
        <w:t>initiatives.</w:t>
      </w:r>
    </w:p>
    <w:p w14:paraId="7C3192A6" w14:textId="3CAF6F66" w:rsidR="005719AB" w:rsidRPr="008D3D98" w:rsidRDefault="00C92522" w:rsidP="002A1D56">
      <w:pPr>
        <w:spacing w:line="360" w:lineRule="auto"/>
        <w:rPr>
          <w:rFonts w:ascii="Arial" w:hAnsi="Arial" w:cs="Arial"/>
          <w:bCs/>
        </w:rPr>
      </w:pPr>
      <w:commentRangeStart w:id="44"/>
      <w:r w:rsidRPr="008D3D98">
        <w:rPr>
          <w:rFonts w:ascii="Arial" w:hAnsi="Arial" w:cs="Arial"/>
          <w:bCs/>
        </w:rPr>
        <w:t>Machine learning (ML)</w:t>
      </w:r>
      <w:r w:rsidR="002720C6" w:rsidRPr="008D3D98">
        <w:rPr>
          <w:rFonts w:ascii="Arial" w:hAnsi="Arial" w:cs="Arial"/>
          <w:bCs/>
        </w:rPr>
        <w:t xml:space="preserve"> </w:t>
      </w:r>
      <w:r w:rsidR="00C21847" w:rsidRPr="008D3D98">
        <w:rPr>
          <w:rFonts w:ascii="Arial" w:hAnsi="Arial" w:cs="Arial"/>
          <w:bCs/>
        </w:rPr>
        <w:t>is a subset of artificial intelli</w:t>
      </w:r>
      <w:commentRangeEnd w:id="43"/>
      <w:r w:rsidR="006A47DA">
        <w:rPr>
          <w:rStyle w:val="CommentReference"/>
        </w:rPr>
        <w:commentReference w:id="43"/>
      </w:r>
      <w:r w:rsidR="00C21847" w:rsidRPr="008D3D98">
        <w:rPr>
          <w:rFonts w:ascii="Arial" w:hAnsi="Arial" w:cs="Arial"/>
          <w:bCs/>
        </w:rPr>
        <w:t>gence (AI)</w:t>
      </w:r>
      <w:r w:rsidR="00861508" w:rsidRPr="008D3D98">
        <w:rPr>
          <w:rFonts w:ascii="Arial" w:hAnsi="Arial" w:cs="Arial"/>
          <w:bCs/>
        </w:rPr>
        <w:t xml:space="preserve"> </w:t>
      </w:r>
      <w:r w:rsidR="001B4C2B" w:rsidRPr="008D3D98">
        <w:rPr>
          <w:rFonts w:ascii="Arial" w:hAnsi="Arial" w:cs="Arial"/>
          <w:bCs/>
        </w:rPr>
        <w:t>that allows systems to learn from data and improve their performance</w:t>
      </w:r>
      <w:r w:rsidR="00154812" w:rsidRPr="008D3D98">
        <w:rPr>
          <w:rFonts w:ascii="Arial" w:hAnsi="Arial" w:cs="Arial"/>
          <w:bCs/>
        </w:rPr>
        <w:t xml:space="preserve"> over time without explicit programming</w:t>
      </w:r>
      <w:r w:rsidR="004E5AAA" w:rsidRPr="008D3D98">
        <w:rPr>
          <w:rFonts w:ascii="Arial" w:hAnsi="Arial" w:cs="Arial"/>
          <w:bCs/>
        </w:rPr>
        <w:t xml:space="preserve">, playing a crucial role in extracting insights, detecting patterns, and automating processes across </w:t>
      </w:r>
      <w:r w:rsidR="006F7800" w:rsidRPr="008D3D98">
        <w:rPr>
          <w:rFonts w:ascii="Arial" w:hAnsi="Arial" w:cs="Arial"/>
          <w:bCs/>
        </w:rPr>
        <w:t>different topics</w:t>
      </w:r>
      <w:r w:rsidR="00154812" w:rsidRPr="008D3D98">
        <w:rPr>
          <w:rFonts w:ascii="Arial" w:hAnsi="Arial" w:cs="Arial"/>
          <w:bCs/>
        </w:rPr>
        <w:t xml:space="preserve">. </w:t>
      </w:r>
      <w:r w:rsidR="00A47E0E" w:rsidRPr="008D3D98">
        <w:rPr>
          <w:rFonts w:ascii="Arial" w:hAnsi="Arial" w:cs="Arial"/>
          <w:bCs/>
        </w:rPr>
        <w:t>Whil</w:t>
      </w:r>
      <w:r w:rsidR="0072293E" w:rsidRPr="008D3D98">
        <w:rPr>
          <w:rFonts w:ascii="Arial" w:hAnsi="Arial" w:cs="Arial"/>
          <w:bCs/>
        </w:rPr>
        <w:t xml:space="preserve">e all ML is considered AI, not all AI encompasses machine learning. </w:t>
      </w:r>
      <w:r w:rsidR="00283337" w:rsidRPr="008D3D98">
        <w:rPr>
          <w:rFonts w:ascii="Arial" w:hAnsi="Arial" w:cs="Arial"/>
          <w:bCs/>
        </w:rPr>
        <w:t>As data generation grows exponentially, ML helps businesses analy</w:t>
      </w:r>
      <w:r w:rsidR="00200DC0" w:rsidRPr="008D3D98">
        <w:rPr>
          <w:rFonts w:ascii="Arial" w:hAnsi="Arial" w:cs="Arial"/>
          <w:bCs/>
        </w:rPr>
        <w:t>se vast and large datasets to uncover trends and make predictions. It encompasses different</w:t>
      </w:r>
      <w:r w:rsidR="003F4B03" w:rsidRPr="008D3D98">
        <w:rPr>
          <w:rFonts w:ascii="Arial" w:hAnsi="Arial" w:cs="Arial"/>
          <w:bCs/>
        </w:rPr>
        <w:t xml:space="preserve"> learning types, including supervised, unsupervised, semi-supervised, and reinforcement learning</w:t>
      </w:r>
      <w:r w:rsidR="00656A4C" w:rsidRPr="008D3D98">
        <w:rPr>
          <w:rFonts w:ascii="Arial" w:hAnsi="Arial" w:cs="Arial"/>
          <w:bCs/>
        </w:rPr>
        <w:t xml:space="preserve"> – each suited for different tasks</w:t>
      </w:r>
      <w:r w:rsidR="00857D05" w:rsidRPr="008D3D98">
        <w:rPr>
          <w:rFonts w:ascii="Arial" w:hAnsi="Arial" w:cs="Arial"/>
          <w:bCs/>
        </w:rPr>
        <w:t xml:space="preserve">. </w:t>
      </w:r>
      <w:r w:rsidR="00857D05" w:rsidRPr="008D3D98">
        <w:rPr>
          <w:rFonts w:ascii="Arial" w:hAnsi="Arial" w:cs="Arial"/>
          <w:b/>
          <w:bCs/>
        </w:rPr>
        <w:t>Supervised learning</w:t>
      </w:r>
      <w:r w:rsidR="00857D05" w:rsidRPr="008D3D98">
        <w:rPr>
          <w:rFonts w:ascii="Arial" w:hAnsi="Arial" w:cs="Arial"/>
          <w:bCs/>
        </w:rPr>
        <w:t xml:space="preserve"> relies on labelled data to train models, such as </w:t>
      </w:r>
      <w:r w:rsidR="00085DD6" w:rsidRPr="008D3D98">
        <w:rPr>
          <w:rFonts w:ascii="Arial" w:hAnsi="Arial" w:cs="Arial"/>
          <w:bCs/>
        </w:rPr>
        <w:t>predicting wildfire occurrences based on historical data and meteorological variables</w:t>
      </w:r>
      <w:r w:rsidR="00857D05" w:rsidRPr="008D3D98">
        <w:rPr>
          <w:rFonts w:ascii="Arial" w:hAnsi="Arial" w:cs="Arial"/>
          <w:bCs/>
        </w:rPr>
        <w:t xml:space="preserve">, while </w:t>
      </w:r>
      <w:r w:rsidR="00857D05" w:rsidRPr="008D3D98">
        <w:rPr>
          <w:rFonts w:ascii="Arial" w:hAnsi="Arial" w:cs="Arial"/>
          <w:b/>
          <w:bCs/>
        </w:rPr>
        <w:t>unsupervised learning</w:t>
      </w:r>
      <w:r w:rsidR="00857D05" w:rsidRPr="008D3D98">
        <w:rPr>
          <w:rFonts w:ascii="Arial" w:hAnsi="Arial" w:cs="Arial"/>
          <w:bCs/>
        </w:rPr>
        <w:t xml:space="preserve"> identifies patterns and clusters in unlabelled data</w:t>
      </w:r>
      <w:r w:rsidR="00583F3E" w:rsidRPr="008D3D98">
        <w:rPr>
          <w:rFonts w:ascii="Arial" w:hAnsi="Arial" w:cs="Arial"/>
          <w:bCs/>
        </w:rPr>
        <w:t>, like grouping areas with similar wildfire risk levels</w:t>
      </w:r>
      <w:r w:rsidR="00D55239" w:rsidRPr="008D3D98">
        <w:rPr>
          <w:rFonts w:ascii="Arial" w:hAnsi="Arial" w:cs="Arial"/>
          <w:bCs/>
        </w:rPr>
        <w:t xml:space="preserve">. </w:t>
      </w:r>
      <w:r w:rsidR="00D55239" w:rsidRPr="008D3D98">
        <w:rPr>
          <w:rFonts w:ascii="Arial" w:hAnsi="Arial" w:cs="Arial"/>
          <w:b/>
          <w:bCs/>
        </w:rPr>
        <w:t>Semi-supervised learning</w:t>
      </w:r>
      <w:r w:rsidR="00D55239" w:rsidRPr="008D3D98">
        <w:rPr>
          <w:rFonts w:ascii="Arial" w:hAnsi="Arial" w:cs="Arial"/>
          <w:bCs/>
        </w:rPr>
        <w:t xml:space="preserve"> combines both approaches to reduce labelling costs, iteratively improving models with pseudo-</w:t>
      </w:r>
      <w:r w:rsidR="00332E9E" w:rsidRPr="008D3D98">
        <w:rPr>
          <w:rFonts w:ascii="Arial" w:hAnsi="Arial" w:cs="Arial"/>
          <w:bCs/>
        </w:rPr>
        <w:t xml:space="preserve">labelling. </w:t>
      </w:r>
      <w:r w:rsidR="00332E9E" w:rsidRPr="008D3D98">
        <w:rPr>
          <w:rFonts w:ascii="Arial" w:hAnsi="Arial" w:cs="Arial"/>
          <w:b/>
          <w:bCs/>
        </w:rPr>
        <w:t>Reinforcement learning</w:t>
      </w:r>
      <w:r w:rsidR="00332E9E" w:rsidRPr="008D3D98">
        <w:rPr>
          <w:rFonts w:ascii="Arial" w:hAnsi="Arial" w:cs="Arial"/>
          <w:bCs/>
        </w:rPr>
        <w:t xml:space="preserve">, on the other hand, involves trial-and-error learning with feedback, commonly </w:t>
      </w:r>
      <w:r w:rsidR="000320CA" w:rsidRPr="008D3D98">
        <w:rPr>
          <w:rFonts w:ascii="Arial" w:hAnsi="Arial" w:cs="Arial"/>
          <w:bCs/>
        </w:rPr>
        <w:t xml:space="preserve">used in </w:t>
      </w:r>
      <w:r w:rsidR="005F3D32" w:rsidRPr="008D3D98">
        <w:rPr>
          <w:rFonts w:ascii="Arial" w:hAnsi="Arial" w:cs="Arial"/>
          <w:bCs/>
        </w:rPr>
        <w:t>optimizing fire suppression strategies or assessing the effectiveness of air quality control measures during wildfire events</w:t>
      </w:r>
      <w:r w:rsidR="000320CA" w:rsidRPr="008D3D98">
        <w:rPr>
          <w:rFonts w:ascii="Arial" w:hAnsi="Arial" w:cs="Arial"/>
          <w:bCs/>
        </w:rPr>
        <w:t>.</w:t>
      </w:r>
      <w:r w:rsidR="001E02A0" w:rsidRPr="008D3D98">
        <w:rPr>
          <w:rFonts w:ascii="Arial" w:hAnsi="Arial" w:cs="Arial"/>
          <w:bCs/>
        </w:rPr>
        <w:t xml:space="preserve"> </w:t>
      </w:r>
      <w:r w:rsidR="000320CA" w:rsidRPr="008D3D98">
        <w:rPr>
          <w:rFonts w:ascii="Arial" w:hAnsi="Arial" w:cs="Arial"/>
          <w:bCs/>
        </w:rPr>
        <w:t>ML uses</w:t>
      </w:r>
      <w:r w:rsidR="00FE269B" w:rsidRPr="008D3D98">
        <w:rPr>
          <w:rFonts w:ascii="Arial" w:hAnsi="Arial" w:cs="Arial"/>
          <w:bCs/>
        </w:rPr>
        <w:t xml:space="preserve"> algorithms like </w:t>
      </w:r>
      <w:r w:rsidR="004A396D" w:rsidRPr="008D3D98">
        <w:rPr>
          <w:rFonts w:ascii="Arial" w:hAnsi="Arial" w:cs="Arial"/>
          <w:b/>
          <w:bCs/>
        </w:rPr>
        <w:t>neural networks</w:t>
      </w:r>
      <w:r w:rsidR="004A396D" w:rsidRPr="008D3D98">
        <w:rPr>
          <w:rFonts w:ascii="Arial" w:hAnsi="Arial" w:cs="Arial"/>
          <w:bCs/>
        </w:rPr>
        <w:t xml:space="preserve">, </w:t>
      </w:r>
      <w:r w:rsidR="00DE2F88" w:rsidRPr="008D3D98">
        <w:rPr>
          <w:rFonts w:ascii="Arial" w:hAnsi="Arial" w:cs="Arial"/>
          <w:bCs/>
        </w:rPr>
        <w:t xml:space="preserve">which mimic the human brain to analyse complex data like images; </w:t>
      </w:r>
      <w:r w:rsidR="00DE2F88" w:rsidRPr="008D3D98">
        <w:rPr>
          <w:rFonts w:ascii="Arial" w:hAnsi="Arial" w:cs="Arial"/>
          <w:b/>
          <w:bCs/>
        </w:rPr>
        <w:t>linear regression</w:t>
      </w:r>
      <w:r w:rsidR="000818F2" w:rsidRPr="008D3D98">
        <w:rPr>
          <w:rFonts w:ascii="Arial" w:hAnsi="Arial" w:cs="Arial"/>
          <w:bCs/>
        </w:rPr>
        <w:t xml:space="preserve">, that predicts continuous outcomes by fitting a line to data points but may struggle with non-linear relationships; </w:t>
      </w:r>
      <w:r w:rsidR="000818F2" w:rsidRPr="008D3D98">
        <w:rPr>
          <w:rFonts w:ascii="Arial" w:hAnsi="Arial" w:cs="Arial"/>
          <w:b/>
          <w:bCs/>
        </w:rPr>
        <w:t>logic regression</w:t>
      </w:r>
      <w:r w:rsidR="000818F2" w:rsidRPr="008D3D98">
        <w:rPr>
          <w:rFonts w:ascii="Arial" w:hAnsi="Arial" w:cs="Arial"/>
          <w:bCs/>
        </w:rPr>
        <w:t xml:space="preserve">, used </w:t>
      </w:r>
      <w:r w:rsidR="001662B2" w:rsidRPr="008D3D98">
        <w:rPr>
          <w:rFonts w:ascii="Arial" w:hAnsi="Arial" w:cs="Arial"/>
          <w:bCs/>
        </w:rPr>
        <w:t>for binary outcomes like</w:t>
      </w:r>
      <w:r w:rsidR="00F64FB3" w:rsidRPr="008D3D98">
        <w:rPr>
          <w:rFonts w:ascii="Arial" w:hAnsi="Arial" w:cs="Arial"/>
          <w:bCs/>
        </w:rPr>
        <w:t xml:space="preserve"> wildfire-induced health impacts</w:t>
      </w:r>
      <w:r w:rsidR="00CD6B8B" w:rsidRPr="008D3D98">
        <w:rPr>
          <w:rFonts w:ascii="Arial" w:hAnsi="Arial" w:cs="Arial"/>
          <w:bCs/>
        </w:rPr>
        <w:t>;</w:t>
      </w:r>
      <w:r w:rsidR="00564EF6" w:rsidRPr="008D3D98">
        <w:rPr>
          <w:rFonts w:ascii="Arial" w:hAnsi="Arial" w:cs="Arial"/>
          <w:bCs/>
        </w:rPr>
        <w:t xml:space="preserve"> </w:t>
      </w:r>
      <w:r w:rsidR="00564EF6" w:rsidRPr="008D3D98">
        <w:rPr>
          <w:rFonts w:ascii="Arial" w:hAnsi="Arial" w:cs="Arial"/>
          <w:b/>
          <w:bCs/>
        </w:rPr>
        <w:t>clustering</w:t>
      </w:r>
      <w:r w:rsidR="00564EF6" w:rsidRPr="008D3D98">
        <w:rPr>
          <w:rFonts w:ascii="Arial" w:hAnsi="Arial" w:cs="Arial"/>
          <w:bCs/>
        </w:rPr>
        <w:t xml:space="preserve">, an unsupervised method that groups similar data points into clusters for tasks like </w:t>
      </w:r>
      <w:r w:rsidR="00F64FB3" w:rsidRPr="008D3D98">
        <w:rPr>
          <w:rFonts w:ascii="Arial" w:hAnsi="Arial" w:cs="Arial"/>
          <w:bCs/>
        </w:rPr>
        <w:t>map</w:t>
      </w:r>
      <w:r w:rsidR="0029655F" w:rsidRPr="008D3D98">
        <w:rPr>
          <w:rFonts w:ascii="Arial" w:hAnsi="Arial" w:cs="Arial"/>
          <w:bCs/>
        </w:rPr>
        <w:t>ping areas with similar air pollution profiles due to wildfires</w:t>
      </w:r>
      <w:r w:rsidR="00564EF6" w:rsidRPr="008D3D98">
        <w:rPr>
          <w:rFonts w:ascii="Arial" w:hAnsi="Arial" w:cs="Arial"/>
          <w:bCs/>
        </w:rPr>
        <w:t xml:space="preserve">; </w:t>
      </w:r>
      <w:r w:rsidR="004A396D" w:rsidRPr="008D3D98">
        <w:rPr>
          <w:rFonts w:ascii="Arial" w:hAnsi="Arial" w:cs="Arial"/>
          <w:b/>
          <w:bCs/>
        </w:rPr>
        <w:t>decision trees</w:t>
      </w:r>
      <w:r w:rsidR="00667868" w:rsidRPr="008D3D98">
        <w:rPr>
          <w:rFonts w:ascii="Arial" w:hAnsi="Arial" w:cs="Arial"/>
          <w:bCs/>
        </w:rPr>
        <w:t>, which make predictions using simple if-then rules;</w:t>
      </w:r>
      <w:r w:rsidR="004A396D" w:rsidRPr="008D3D98">
        <w:rPr>
          <w:rFonts w:ascii="Arial" w:hAnsi="Arial" w:cs="Arial"/>
          <w:bCs/>
        </w:rPr>
        <w:t xml:space="preserve"> and </w:t>
      </w:r>
      <w:r w:rsidR="004A396D" w:rsidRPr="008D3D98">
        <w:rPr>
          <w:rFonts w:ascii="Arial" w:hAnsi="Arial" w:cs="Arial"/>
          <w:b/>
          <w:bCs/>
        </w:rPr>
        <w:t>random forests</w:t>
      </w:r>
      <w:r w:rsidR="000320CA" w:rsidRPr="008D3D98">
        <w:rPr>
          <w:rFonts w:ascii="Arial" w:hAnsi="Arial" w:cs="Arial"/>
          <w:bCs/>
        </w:rPr>
        <w:t xml:space="preserve">, </w:t>
      </w:r>
      <w:r w:rsidR="00667868" w:rsidRPr="008D3D98">
        <w:rPr>
          <w:rFonts w:ascii="Arial" w:hAnsi="Arial" w:cs="Arial"/>
          <w:bCs/>
        </w:rPr>
        <w:t xml:space="preserve">an ensemble of decision trees that improve prediction accuracy by addressing limitation like overfitting. </w:t>
      </w:r>
      <w:r w:rsidR="00502DB3" w:rsidRPr="008D3D98">
        <w:rPr>
          <w:rFonts w:ascii="Arial" w:hAnsi="Arial" w:cs="Arial"/>
          <w:bCs/>
        </w:rPr>
        <w:t>By training algorithms on data, ML models identify complex relationships, enabling automatic pattern discovery, predictive analysis and large-scale data processing</w:t>
      </w:r>
      <w:r w:rsidR="008B17D9" w:rsidRPr="008D3D98">
        <w:rPr>
          <w:rFonts w:ascii="Arial" w:hAnsi="Arial" w:cs="Arial"/>
          <w:bCs/>
        </w:rPr>
        <w:t>. This makes</w:t>
      </w:r>
      <w:r w:rsidR="00EF429D" w:rsidRPr="008D3D98">
        <w:rPr>
          <w:rFonts w:ascii="Arial" w:hAnsi="Arial" w:cs="Arial"/>
          <w:bCs/>
        </w:rPr>
        <w:t xml:space="preserve"> it crucial to select the right learning approach based on data structure, resources, and application needs</w:t>
      </w:r>
      <w:r w:rsidR="002720C6" w:rsidRPr="008D3D98">
        <w:rPr>
          <w:rFonts w:ascii="Arial" w:hAnsi="Arial" w:cs="Arial"/>
          <w:bCs/>
        </w:rPr>
        <w:t xml:space="preserve"> </w:t>
      </w:r>
      <w:sdt>
        <w:sdtPr>
          <w:rPr>
            <w:rFonts w:ascii="Arial" w:hAnsi="Arial" w:cs="Arial"/>
            <w:bCs/>
            <w:color w:val="2F5496" w:themeColor="accent1" w:themeShade="BF"/>
          </w:rPr>
          <w:id w:val="-1470272362"/>
          <w:citation/>
        </w:sdtPr>
        <w:sdtEndPr>
          <w:rPr>
            <w:color w:val="auto"/>
          </w:rPr>
        </w:sdtEndPr>
        <w:sdtContent>
          <w:r w:rsidR="002720C6" w:rsidRPr="008D3D98">
            <w:rPr>
              <w:rFonts w:ascii="Arial" w:hAnsi="Arial" w:cs="Arial"/>
              <w:bCs/>
              <w:color w:val="2F5496" w:themeColor="accent1" w:themeShade="BF"/>
            </w:rPr>
            <w:fldChar w:fldCharType="begin"/>
          </w:r>
          <w:r w:rsidR="002720C6" w:rsidRPr="008D3D98">
            <w:rPr>
              <w:rFonts w:ascii="Arial" w:hAnsi="Arial" w:cs="Arial"/>
              <w:bCs/>
              <w:color w:val="2F5496" w:themeColor="accent1" w:themeShade="BF"/>
            </w:rPr>
            <w:instrText xml:space="preserve">CITATION Che \l 2070 </w:instrText>
          </w:r>
          <w:r w:rsidR="002720C6" w:rsidRPr="008D3D98">
            <w:rPr>
              <w:rFonts w:ascii="Arial" w:hAnsi="Arial" w:cs="Arial"/>
              <w:bCs/>
              <w:color w:val="2F5496" w:themeColor="accent1" w:themeShade="BF"/>
            </w:rPr>
            <w:fldChar w:fldCharType="separate"/>
          </w:r>
          <w:r w:rsidR="00762401" w:rsidRPr="008D3D98">
            <w:rPr>
              <w:rFonts w:ascii="Arial" w:hAnsi="Arial" w:cs="Arial"/>
              <w:noProof/>
              <w:color w:val="2F5496" w:themeColor="accent1" w:themeShade="BF"/>
            </w:rPr>
            <w:t>(Chen, 2024)</w:t>
          </w:r>
          <w:r w:rsidR="002720C6" w:rsidRPr="008D3D98">
            <w:rPr>
              <w:rFonts w:ascii="Arial" w:hAnsi="Arial" w:cs="Arial"/>
              <w:bCs/>
              <w:color w:val="2F5496" w:themeColor="accent1" w:themeShade="BF"/>
            </w:rPr>
            <w:fldChar w:fldCharType="end"/>
          </w:r>
        </w:sdtContent>
      </w:sdt>
      <w:r w:rsidR="002720C6" w:rsidRPr="008D3D98">
        <w:rPr>
          <w:rFonts w:ascii="Arial" w:hAnsi="Arial" w:cs="Arial"/>
          <w:bCs/>
        </w:rPr>
        <w:t>.</w:t>
      </w:r>
      <w:commentRangeEnd w:id="44"/>
      <w:r w:rsidR="006A47DA">
        <w:rPr>
          <w:rStyle w:val="CommentReference"/>
        </w:rPr>
        <w:commentReference w:id="44"/>
      </w:r>
    </w:p>
    <w:p w14:paraId="44853386" w14:textId="32176E22" w:rsidR="000F7409" w:rsidRPr="008D3D98" w:rsidRDefault="000F7409" w:rsidP="00E81D95">
      <w:pPr>
        <w:spacing w:line="360" w:lineRule="auto"/>
        <w:rPr>
          <w:rFonts w:ascii="Arial" w:hAnsi="Arial" w:cs="Arial"/>
          <w:bCs/>
        </w:rPr>
      </w:pPr>
      <w:commentRangeStart w:id="45"/>
      <w:r w:rsidRPr="008D3D98">
        <w:rPr>
          <w:rFonts w:ascii="Arial" w:hAnsi="Arial" w:cs="Arial"/>
          <w:bCs/>
        </w:rPr>
        <w:t xml:space="preserve">Machine learning models are built by training statistical algorithms on data rather than relying on predefined rules. </w:t>
      </w:r>
      <w:r w:rsidR="00F761BA" w:rsidRPr="008D3D98">
        <w:rPr>
          <w:rFonts w:ascii="Arial" w:hAnsi="Arial" w:cs="Arial"/>
          <w:bCs/>
        </w:rPr>
        <w:t xml:space="preserve">The development process follows key steps: (1) </w:t>
      </w:r>
      <w:r w:rsidR="00F761BA" w:rsidRPr="008D3D98">
        <w:rPr>
          <w:rFonts w:ascii="Arial" w:hAnsi="Arial" w:cs="Arial"/>
          <w:b/>
          <w:bCs/>
        </w:rPr>
        <w:t>Data collection</w:t>
      </w:r>
      <w:r w:rsidR="00F761BA" w:rsidRPr="008D3D98">
        <w:rPr>
          <w:rFonts w:ascii="Arial" w:hAnsi="Arial" w:cs="Arial"/>
          <w:bCs/>
        </w:rPr>
        <w:t xml:space="preserve"> – </w:t>
      </w:r>
      <w:r w:rsidR="00F761BA" w:rsidRPr="008D3D98">
        <w:rPr>
          <w:rFonts w:ascii="Arial" w:hAnsi="Arial" w:cs="Arial"/>
          <w:bCs/>
        </w:rPr>
        <w:lastRenderedPageBreak/>
        <w:t>gathering and evaluating high-</w:t>
      </w:r>
      <w:r w:rsidR="005B007A" w:rsidRPr="008D3D98">
        <w:rPr>
          <w:rFonts w:ascii="Arial" w:hAnsi="Arial" w:cs="Arial"/>
          <w:bCs/>
        </w:rPr>
        <w:t>qua</w:t>
      </w:r>
      <w:r w:rsidR="00F761BA" w:rsidRPr="008D3D98">
        <w:rPr>
          <w:rFonts w:ascii="Arial" w:hAnsi="Arial" w:cs="Arial"/>
          <w:bCs/>
        </w:rPr>
        <w:t>lity data, w</w:t>
      </w:r>
      <w:r w:rsidR="005B007A" w:rsidRPr="008D3D98">
        <w:rPr>
          <w:rFonts w:ascii="Arial" w:hAnsi="Arial" w:cs="Arial"/>
          <w:bCs/>
        </w:rPr>
        <w:t>h</w:t>
      </w:r>
      <w:r w:rsidR="00F761BA" w:rsidRPr="008D3D98">
        <w:rPr>
          <w:rFonts w:ascii="Arial" w:hAnsi="Arial" w:cs="Arial"/>
          <w:bCs/>
        </w:rPr>
        <w:t>ich may require extensive</w:t>
      </w:r>
      <w:r w:rsidR="005B007A" w:rsidRPr="008D3D98">
        <w:rPr>
          <w:rFonts w:ascii="Arial" w:hAnsi="Arial" w:cs="Arial"/>
          <w:bCs/>
        </w:rPr>
        <w:t xml:space="preserve"> </w:t>
      </w:r>
      <w:r w:rsidR="00987B76" w:rsidRPr="008D3D98">
        <w:rPr>
          <w:rFonts w:ascii="Arial" w:hAnsi="Arial" w:cs="Arial"/>
          <w:bCs/>
        </w:rPr>
        <w:t xml:space="preserve">preprocessing and labelling; (2) </w:t>
      </w:r>
      <w:r w:rsidR="00987B76" w:rsidRPr="008D3D98">
        <w:rPr>
          <w:rFonts w:ascii="Arial" w:hAnsi="Arial" w:cs="Arial"/>
          <w:b/>
          <w:bCs/>
        </w:rPr>
        <w:t>Algorithm selection</w:t>
      </w:r>
      <w:r w:rsidR="00987B76" w:rsidRPr="008D3D98">
        <w:rPr>
          <w:rFonts w:ascii="Arial" w:hAnsi="Arial" w:cs="Arial"/>
          <w:bCs/>
        </w:rPr>
        <w:t xml:space="preserve"> – choosing the appropriate approach </w:t>
      </w:r>
      <w:r w:rsidR="009843D4" w:rsidRPr="008D3D98">
        <w:rPr>
          <w:rFonts w:ascii="Arial" w:hAnsi="Arial" w:cs="Arial"/>
          <w:bCs/>
        </w:rPr>
        <w:t xml:space="preserve">(supervised, unsupervised, semi-supervised, or reinforcement learning) based on the problem; (3) </w:t>
      </w:r>
      <w:r w:rsidR="004C2A49" w:rsidRPr="008D3D98">
        <w:rPr>
          <w:rFonts w:ascii="Arial" w:hAnsi="Arial" w:cs="Arial"/>
          <w:b/>
          <w:bCs/>
        </w:rPr>
        <w:t>Data preparation</w:t>
      </w:r>
      <w:r w:rsidR="004C2A49" w:rsidRPr="008D3D98">
        <w:rPr>
          <w:rFonts w:ascii="Arial" w:hAnsi="Arial" w:cs="Arial"/>
          <w:bCs/>
        </w:rPr>
        <w:t xml:space="preserve"> – cleaning, transforming, and structing data for efficient processing; (4) </w:t>
      </w:r>
      <w:r w:rsidR="004C2A49" w:rsidRPr="008D3D98">
        <w:rPr>
          <w:rFonts w:ascii="Arial" w:hAnsi="Arial" w:cs="Arial"/>
          <w:b/>
          <w:bCs/>
        </w:rPr>
        <w:t>Model training</w:t>
      </w:r>
      <w:r w:rsidR="004C2A49" w:rsidRPr="008D3D98">
        <w:rPr>
          <w:rFonts w:ascii="Arial" w:hAnsi="Arial" w:cs="Arial"/>
          <w:bCs/>
        </w:rPr>
        <w:t xml:space="preserve"> – feeding </w:t>
      </w:r>
      <w:r w:rsidR="00CA109C" w:rsidRPr="008D3D98">
        <w:rPr>
          <w:rFonts w:ascii="Arial" w:hAnsi="Arial" w:cs="Arial"/>
          <w:bCs/>
        </w:rPr>
        <w:t xml:space="preserve">the data into the algorithm, adjusting hyperparameters, and iterating to improve </w:t>
      </w:r>
      <w:r w:rsidR="005977B8" w:rsidRPr="008D3D98">
        <w:rPr>
          <w:rFonts w:ascii="Arial" w:hAnsi="Arial" w:cs="Arial"/>
          <w:bCs/>
        </w:rPr>
        <w:t xml:space="preserve">performance; (5) </w:t>
      </w:r>
      <w:r w:rsidR="005977B8" w:rsidRPr="008D3D98">
        <w:rPr>
          <w:rFonts w:ascii="Arial" w:hAnsi="Arial" w:cs="Arial"/>
          <w:b/>
          <w:bCs/>
        </w:rPr>
        <w:t>Performance assessment</w:t>
      </w:r>
      <w:r w:rsidR="005977B8" w:rsidRPr="008D3D98">
        <w:rPr>
          <w:rFonts w:ascii="Arial" w:hAnsi="Arial" w:cs="Arial"/>
          <w:bCs/>
        </w:rPr>
        <w:t xml:space="preserve"> – evaluating accuracy</w:t>
      </w:r>
      <w:r w:rsidR="00F324E6" w:rsidRPr="008D3D98">
        <w:rPr>
          <w:rFonts w:ascii="Arial" w:hAnsi="Arial" w:cs="Arial"/>
          <w:bCs/>
        </w:rPr>
        <w:t xml:space="preserve"> using test data and refining the model accordingly; (6) </w:t>
      </w:r>
      <w:r w:rsidR="00F324E6" w:rsidRPr="008D3D98">
        <w:rPr>
          <w:rFonts w:ascii="Arial" w:hAnsi="Arial" w:cs="Arial"/>
          <w:b/>
        </w:rPr>
        <w:t>Fine-tuning</w:t>
      </w:r>
      <w:r w:rsidR="00F324E6" w:rsidRPr="008D3D98">
        <w:rPr>
          <w:rFonts w:ascii="Arial" w:hAnsi="Arial" w:cs="Arial"/>
          <w:bCs/>
        </w:rPr>
        <w:t xml:space="preserve"> </w:t>
      </w:r>
      <w:r w:rsidR="005966C8" w:rsidRPr="008D3D98">
        <w:rPr>
          <w:rFonts w:ascii="Arial" w:hAnsi="Arial" w:cs="Arial"/>
          <w:bCs/>
        </w:rPr>
        <w:t>–</w:t>
      </w:r>
      <w:r w:rsidR="00F324E6" w:rsidRPr="008D3D98">
        <w:rPr>
          <w:rFonts w:ascii="Arial" w:hAnsi="Arial" w:cs="Arial"/>
          <w:bCs/>
        </w:rPr>
        <w:t xml:space="preserve"> </w:t>
      </w:r>
      <w:r w:rsidR="005966C8" w:rsidRPr="008D3D98">
        <w:rPr>
          <w:rFonts w:ascii="Arial" w:hAnsi="Arial" w:cs="Arial"/>
          <w:bCs/>
        </w:rPr>
        <w:t xml:space="preserve">further optimizing parameters and incorporating domain-specific data; (7) </w:t>
      </w:r>
      <w:r w:rsidR="005966C8" w:rsidRPr="008D3D98">
        <w:rPr>
          <w:rFonts w:ascii="Arial" w:hAnsi="Arial" w:cs="Arial"/>
          <w:b/>
          <w:bCs/>
        </w:rPr>
        <w:t>Deployment and monitoring</w:t>
      </w:r>
      <w:r w:rsidR="005966C8" w:rsidRPr="008D3D98">
        <w:rPr>
          <w:rFonts w:ascii="Arial" w:hAnsi="Arial" w:cs="Arial"/>
          <w:bCs/>
        </w:rPr>
        <w:t xml:space="preserve"> – integrating the model into real-world application, tracking its performance, and making periodic updates to maintain accuracy and relevance</w:t>
      </w:r>
      <w:r w:rsidR="007B6A67" w:rsidRPr="008D3D98">
        <w:rPr>
          <w:rFonts w:ascii="Arial" w:hAnsi="Arial" w:cs="Arial"/>
          <w:bCs/>
        </w:rPr>
        <w:t>. Continuous evaluation ensures that models remain effective and aligned with business or research objectives</w:t>
      </w:r>
      <w:r w:rsidRPr="008D3D98">
        <w:rPr>
          <w:rFonts w:ascii="Arial" w:hAnsi="Arial" w:cs="Arial"/>
          <w:bCs/>
        </w:rPr>
        <w:t xml:space="preserve"> </w:t>
      </w:r>
      <w:sdt>
        <w:sdtPr>
          <w:rPr>
            <w:rFonts w:ascii="Arial" w:hAnsi="Arial" w:cs="Arial"/>
            <w:bCs/>
          </w:rPr>
          <w:id w:val="-558009045"/>
          <w:citation/>
        </w:sdtPr>
        <w:sdtEndPr>
          <w:rPr>
            <w:color w:val="2F5496" w:themeColor="accent1" w:themeShade="BF"/>
          </w:rPr>
        </w:sdtEndPr>
        <w:sdtContent>
          <w:r w:rsidRPr="008D3D98">
            <w:rPr>
              <w:rFonts w:ascii="Arial" w:hAnsi="Arial" w:cs="Arial"/>
              <w:bCs/>
              <w:color w:val="2F5496" w:themeColor="accent1" w:themeShade="BF"/>
            </w:rPr>
            <w:fldChar w:fldCharType="begin"/>
          </w:r>
          <w:r w:rsidRPr="008D3D98">
            <w:rPr>
              <w:rFonts w:ascii="Arial" w:hAnsi="Arial" w:cs="Arial"/>
              <w:bCs/>
              <w:color w:val="2F5496" w:themeColor="accent1" w:themeShade="BF"/>
            </w:rPr>
            <w:instrText xml:space="preserve"> CITATION Che \l 2070 </w:instrText>
          </w:r>
          <w:r w:rsidRPr="008D3D98">
            <w:rPr>
              <w:rFonts w:ascii="Arial" w:hAnsi="Arial" w:cs="Arial"/>
              <w:bCs/>
              <w:color w:val="2F5496" w:themeColor="accent1" w:themeShade="BF"/>
            </w:rPr>
            <w:fldChar w:fldCharType="separate"/>
          </w:r>
          <w:r w:rsidRPr="008D3D98">
            <w:rPr>
              <w:rFonts w:ascii="Arial" w:hAnsi="Arial" w:cs="Arial"/>
              <w:noProof/>
              <w:color w:val="2F5496" w:themeColor="accent1" w:themeShade="BF"/>
            </w:rPr>
            <w:t>(Chen, 2024)</w:t>
          </w:r>
          <w:r w:rsidRPr="008D3D98">
            <w:rPr>
              <w:rFonts w:ascii="Arial" w:hAnsi="Arial" w:cs="Arial"/>
              <w:bCs/>
              <w:color w:val="2F5496" w:themeColor="accent1" w:themeShade="BF"/>
            </w:rPr>
            <w:fldChar w:fldCharType="end"/>
          </w:r>
        </w:sdtContent>
      </w:sdt>
      <w:r w:rsidRPr="008D3D98">
        <w:rPr>
          <w:rFonts w:ascii="Arial" w:hAnsi="Arial" w:cs="Arial"/>
          <w:bCs/>
        </w:rPr>
        <w:t>.</w:t>
      </w:r>
      <w:commentRangeEnd w:id="45"/>
      <w:r w:rsidR="006A47DA">
        <w:rPr>
          <w:rStyle w:val="CommentReference"/>
        </w:rPr>
        <w:commentReference w:id="45"/>
      </w:r>
    </w:p>
    <w:p w14:paraId="71BF8DB9" w14:textId="5589CE8F" w:rsidR="00742B2B" w:rsidRPr="005F15AE" w:rsidRDefault="008D6A3E" w:rsidP="002A1D56">
      <w:pPr>
        <w:spacing w:line="360" w:lineRule="auto"/>
        <w:rPr>
          <w:rFonts w:ascii="Arial" w:hAnsi="Arial" w:cs="Arial"/>
          <w:bCs/>
        </w:rPr>
      </w:pPr>
      <w:commentRangeStart w:id="46"/>
      <w:r w:rsidRPr="008D3D98">
        <w:rPr>
          <w:rFonts w:ascii="Arial" w:hAnsi="Arial" w:cs="Arial"/>
          <w:bCs/>
        </w:rPr>
        <w:t>Atmospheric dispersion models</w:t>
      </w:r>
      <w:r w:rsidR="001B631C" w:rsidRPr="008D3D98">
        <w:rPr>
          <w:rFonts w:ascii="Arial" w:hAnsi="Arial" w:cs="Arial"/>
          <w:bCs/>
        </w:rPr>
        <w:t xml:space="preserve"> are mathematical models used to simulate how air pollutants (gases and particles) spread in the atmosphere</w:t>
      </w:r>
      <w:r w:rsidR="00E21F01" w:rsidRPr="008D3D98">
        <w:rPr>
          <w:rFonts w:ascii="Arial" w:hAnsi="Arial" w:cs="Arial"/>
          <w:bCs/>
        </w:rPr>
        <w:t xml:space="preserve">. These models </w:t>
      </w:r>
      <w:proofErr w:type="gramStart"/>
      <w:r w:rsidR="00E21F01" w:rsidRPr="008D3D98">
        <w:rPr>
          <w:rFonts w:ascii="Arial" w:hAnsi="Arial" w:cs="Arial"/>
          <w:bCs/>
        </w:rPr>
        <w:t>take into account</w:t>
      </w:r>
      <w:proofErr w:type="gramEnd"/>
      <w:r w:rsidR="00E21F01" w:rsidRPr="008D3D98">
        <w:rPr>
          <w:rFonts w:ascii="Arial" w:hAnsi="Arial" w:cs="Arial"/>
          <w:bCs/>
        </w:rPr>
        <w:t xml:space="preserve"> meteorological conditions, chemical reactions, and physical dispersion processes to estimate pollutant concentrations at different locations</w:t>
      </w:r>
      <w:r w:rsidR="00E731B7" w:rsidRPr="008D3D98">
        <w:rPr>
          <w:rFonts w:ascii="Arial" w:hAnsi="Arial" w:cs="Arial"/>
          <w:bCs/>
        </w:rPr>
        <w:t xml:space="preserve">. There are </w:t>
      </w:r>
      <w:r w:rsidR="004349EE" w:rsidRPr="008D3D98">
        <w:rPr>
          <w:rFonts w:ascii="Arial" w:hAnsi="Arial" w:cs="Arial"/>
          <w:bCs/>
        </w:rPr>
        <w:t xml:space="preserve">two main types of dispersion models: Gaussian models used </w:t>
      </w:r>
      <w:r w:rsidR="00DF6632" w:rsidRPr="008D3D98">
        <w:rPr>
          <w:rFonts w:ascii="Arial" w:hAnsi="Arial" w:cs="Arial"/>
          <w:bCs/>
        </w:rPr>
        <w:t>for local, near-source dispersion</w:t>
      </w:r>
      <w:r w:rsidR="00955FB4" w:rsidRPr="008D3D98">
        <w:rPr>
          <w:rFonts w:ascii="Arial" w:hAnsi="Arial" w:cs="Arial"/>
          <w:bCs/>
        </w:rPr>
        <w:t xml:space="preserve"> (e.g., air pollution from traffic)</w:t>
      </w:r>
      <w:r w:rsidR="007C608C" w:rsidRPr="008D3D98">
        <w:rPr>
          <w:rFonts w:ascii="Arial" w:hAnsi="Arial" w:cs="Arial"/>
          <w:bCs/>
        </w:rPr>
        <w:t xml:space="preserve">; Eulerian and </w:t>
      </w:r>
      <w:proofErr w:type="spellStart"/>
      <w:r w:rsidR="007C608C" w:rsidRPr="008D3D98">
        <w:rPr>
          <w:rFonts w:ascii="Arial" w:hAnsi="Arial" w:cs="Arial"/>
          <w:bCs/>
        </w:rPr>
        <w:t>Lagran</w:t>
      </w:r>
      <w:r w:rsidR="00F31C64" w:rsidRPr="008D3D98">
        <w:rPr>
          <w:rFonts w:ascii="Arial" w:hAnsi="Arial" w:cs="Arial"/>
          <w:bCs/>
        </w:rPr>
        <w:t>gian</w:t>
      </w:r>
      <w:proofErr w:type="spellEnd"/>
      <w:r w:rsidR="00F31C64" w:rsidRPr="008D3D98">
        <w:rPr>
          <w:rFonts w:ascii="Arial" w:hAnsi="Arial" w:cs="Arial"/>
          <w:bCs/>
        </w:rPr>
        <w:t xml:space="preserve"> models that are used for regional or global scales, incorporating meteorological and chemistry</w:t>
      </w:r>
      <w:r w:rsidRPr="008D3D98">
        <w:rPr>
          <w:rFonts w:ascii="Arial" w:hAnsi="Arial" w:cs="Arial"/>
          <w:bCs/>
          <w:color w:val="2F5496" w:themeColor="accent1" w:themeShade="BF"/>
        </w:rPr>
        <w:t xml:space="preserve"> </w:t>
      </w:r>
      <w:sdt>
        <w:sdtPr>
          <w:rPr>
            <w:rFonts w:ascii="Arial" w:hAnsi="Arial" w:cs="Arial"/>
            <w:bCs/>
            <w:color w:val="2F5496" w:themeColor="accent1" w:themeShade="BF"/>
          </w:rPr>
          <w:id w:val="-1404292778"/>
          <w:citation/>
        </w:sdtPr>
        <w:sdtContent>
          <w:r w:rsidR="00515D93" w:rsidRPr="008D3D98">
            <w:rPr>
              <w:rFonts w:ascii="Arial" w:hAnsi="Arial" w:cs="Arial"/>
              <w:bCs/>
              <w:color w:val="2F5496" w:themeColor="accent1" w:themeShade="BF"/>
            </w:rPr>
            <w:fldChar w:fldCharType="begin"/>
          </w:r>
          <w:r w:rsidR="00515D93" w:rsidRPr="008D3D98">
            <w:rPr>
              <w:rFonts w:ascii="Arial" w:hAnsi="Arial" w:cs="Arial"/>
              <w:bCs/>
              <w:color w:val="2F5496" w:themeColor="accent1" w:themeShade="BF"/>
            </w:rPr>
            <w:instrText xml:space="preserve"> CITATION Hol06 \l 2070 </w:instrText>
          </w:r>
          <w:r w:rsidR="00515D93" w:rsidRPr="008D3D98">
            <w:rPr>
              <w:rFonts w:ascii="Arial" w:hAnsi="Arial" w:cs="Arial"/>
              <w:bCs/>
              <w:color w:val="2F5496" w:themeColor="accent1" w:themeShade="BF"/>
            </w:rPr>
            <w:fldChar w:fldCharType="separate"/>
          </w:r>
          <w:r w:rsidR="00762401" w:rsidRPr="008D3D98">
            <w:rPr>
              <w:rFonts w:ascii="Arial" w:hAnsi="Arial" w:cs="Arial"/>
              <w:noProof/>
              <w:color w:val="2F5496" w:themeColor="accent1" w:themeShade="BF"/>
            </w:rPr>
            <w:t>(Holmes &amp; Morawska, 2006)</w:t>
          </w:r>
          <w:r w:rsidR="00515D93" w:rsidRPr="008D3D98">
            <w:rPr>
              <w:rFonts w:ascii="Arial" w:hAnsi="Arial" w:cs="Arial"/>
              <w:bCs/>
              <w:color w:val="2F5496" w:themeColor="accent1" w:themeShade="BF"/>
            </w:rPr>
            <w:fldChar w:fldCharType="end"/>
          </w:r>
        </w:sdtContent>
      </w:sdt>
      <w:r w:rsidR="00515D93" w:rsidRPr="008D3D98">
        <w:rPr>
          <w:rFonts w:ascii="Arial" w:hAnsi="Arial" w:cs="Arial"/>
          <w:bCs/>
          <w:color w:val="2F5496" w:themeColor="accent1" w:themeShade="BF"/>
        </w:rPr>
        <w:t>.</w:t>
      </w:r>
      <w:commentRangeEnd w:id="46"/>
      <w:r w:rsidR="006A47DA">
        <w:rPr>
          <w:rStyle w:val="CommentReference"/>
        </w:rPr>
        <w:commentReference w:id="46"/>
      </w:r>
    </w:p>
    <w:p w14:paraId="560A8DE2" w14:textId="4FAC21F8" w:rsidR="000C0135" w:rsidRPr="008D3D98" w:rsidRDefault="00296077" w:rsidP="002A1D56">
      <w:pPr>
        <w:spacing w:line="360" w:lineRule="auto"/>
        <w:rPr>
          <w:rFonts w:ascii="Arial" w:hAnsi="Arial" w:cs="Arial"/>
          <w:bCs/>
          <w:color w:val="000000" w:themeColor="text1"/>
        </w:rPr>
      </w:pPr>
      <w:commentRangeStart w:id="47"/>
      <w:r w:rsidRPr="008D3D98">
        <w:rPr>
          <w:rFonts w:ascii="Arial" w:hAnsi="Arial" w:cs="Arial"/>
          <w:bCs/>
          <w:color w:val="000000" w:themeColor="text1"/>
        </w:rPr>
        <w:t>The</w:t>
      </w:r>
      <w:r w:rsidR="00500A6E" w:rsidRPr="008D3D98">
        <w:rPr>
          <w:rFonts w:ascii="Arial" w:hAnsi="Arial" w:cs="Arial"/>
          <w:bCs/>
          <w:color w:val="000000" w:themeColor="text1"/>
        </w:rPr>
        <w:t xml:space="preserve"> study will have data from two/three different sources that will be described in more detail further</w:t>
      </w:r>
      <w:r w:rsidR="002130A9" w:rsidRPr="008D3D98">
        <w:rPr>
          <w:rFonts w:ascii="Arial" w:hAnsi="Arial" w:cs="Arial"/>
          <w:bCs/>
          <w:color w:val="000000" w:themeColor="text1"/>
        </w:rPr>
        <w:t>.</w:t>
      </w:r>
      <w:r w:rsidR="00066DD9" w:rsidRPr="008D3D98">
        <w:rPr>
          <w:rFonts w:ascii="Arial" w:hAnsi="Arial" w:cs="Arial"/>
          <w:bCs/>
          <w:color w:val="000000" w:themeColor="text1"/>
        </w:rPr>
        <w:t xml:space="preserve"> </w:t>
      </w:r>
      <w:r w:rsidR="002130A9" w:rsidRPr="008D3D98">
        <w:rPr>
          <w:rFonts w:ascii="Arial" w:hAnsi="Arial" w:cs="Arial"/>
          <w:bCs/>
          <w:color w:val="000000" w:themeColor="text1"/>
        </w:rPr>
        <w:t>Copernicus</w:t>
      </w:r>
      <w:r w:rsidR="001E0606" w:rsidRPr="008D3D98">
        <w:rPr>
          <w:rFonts w:ascii="Arial" w:hAnsi="Arial" w:cs="Arial"/>
          <w:bCs/>
          <w:color w:val="000000" w:themeColor="text1"/>
        </w:rPr>
        <w:t xml:space="preserve"> </w:t>
      </w:r>
      <w:r w:rsidR="00185E99" w:rsidRPr="008D3D98">
        <w:rPr>
          <w:rFonts w:ascii="Arial" w:hAnsi="Arial" w:cs="Arial"/>
          <w:bCs/>
          <w:color w:val="000000" w:themeColor="text1"/>
        </w:rPr>
        <w:t>is the European Union’s Earth observation program</w:t>
      </w:r>
      <w:r w:rsidR="00AA594E" w:rsidRPr="008D3D98">
        <w:rPr>
          <w:rFonts w:ascii="Arial" w:hAnsi="Arial" w:cs="Arial"/>
          <w:bCs/>
          <w:color w:val="000000" w:themeColor="text1"/>
        </w:rPr>
        <w:t xml:space="preserve"> that provides free and open data about our planet’s environment</w:t>
      </w:r>
      <w:r w:rsidR="004302B5" w:rsidRPr="008D3D98">
        <w:rPr>
          <w:rFonts w:ascii="Arial" w:hAnsi="Arial" w:cs="Arial"/>
          <w:bCs/>
          <w:color w:val="000000" w:themeColor="text1"/>
        </w:rPr>
        <w:t>, by using a network of satellites</w:t>
      </w:r>
      <w:r w:rsidR="00281A44" w:rsidRPr="008D3D98">
        <w:rPr>
          <w:rFonts w:ascii="Arial" w:hAnsi="Arial" w:cs="Arial"/>
          <w:bCs/>
          <w:color w:val="000000" w:themeColor="text1"/>
        </w:rPr>
        <w:t>, ground-based sensors and airborne measurements.</w:t>
      </w:r>
      <w:r w:rsidR="00DA2384" w:rsidRPr="008D3D98">
        <w:rPr>
          <w:rFonts w:ascii="Arial" w:hAnsi="Arial" w:cs="Arial"/>
          <w:bCs/>
          <w:color w:val="000000" w:themeColor="text1"/>
        </w:rPr>
        <w:t xml:space="preserve"> It delivers real-time information on climate change, land use, oceans, atmospheric conditions and emergency </w:t>
      </w:r>
      <w:r w:rsidR="00EB05E1" w:rsidRPr="008D3D98">
        <w:rPr>
          <w:rFonts w:ascii="Arial" w:hAnsi="Arial" w:cs="Arial"/>
          <w:bCs/>
          <w:color w:val="000000" w:themeColor="text1"/>
        </w:rPr>
        <w:t>responses</w:t>
      </w:r>
      <w:r w:rsidR="00DA2384" w:rsidRPr="008D3D98">
        <w:rPr>
          <w:rFonts w:ascii="Arial" w:hAnsi="Arial" w:cs="Arial"/>
          <w:bCs/>
          <w:color w:val="000000" w:themeColor="text1"/>
        </w:rPr>
        <w:t xml:space="preserve"> to natural disasters like wildfires or floods</w:t>
      </w:r>
      <w:r w:rsidR="00686C1C" w:rsidRPr="008D3D98">
        <w:rPr>
          <w:rFonts w:ascii="Arial" w:hAnsi="Arial" w:cs="Arial"/>
          <w:bCs/>
          <w:color w:val="000000" w:themeColor="text1"/>
        </w:rPr>
        <w:t xml:space="preserve">. </w:t>
      </w:r>
      <w:r w:rsidR="00EB05E1" w:rsidRPr="008D3D98">
        <w:rPr>
          <w:rFonts w:ascii="Arial" w:hAnsi="Arial" w:cs="Arial"/>
          <w:bCs/>
          <w:color w:val="000000" w:themeColor="text1"/>
        </w:rPr>
        <w:t>Their data can be used to provide relevant information to help service providers, public authorities</w:t>
      </w:r>
      <w:r w:rsidR="00F44601" w:rsidRPr="008D3D98">
        <w:rPr>
          <w:rFonts w:ascii="Arial" w:hAnsi="Arial" w:cs="Arial"/>
          <w:bCs/>
          <w:color w:val="000000" w:themeColor="text1"/>
        </w:rPr>
        <w:t>, international organizations or even for academic a</w:t>
      </w:r>
      <w:r w:rsidR="00975279" w:rsidRPr="008D3D98">
        <w:rPr>
          <w:rFonts w:ascii="Arial" w:hAnsi="Arial" w:cs="Arial"/>
          <w:bCs/>
          <w:color w:val="000000" w:themeColor="text1"/>
        </w:rPr>
        <w:t>nd research purposes</w:t>
      </w:r>
      <w:r w:rsidR="00A8754D" w:rsidRPr="008D3D98">
        <w:rPr>
          <w:rFonts w:ascii="Arial" w:hAnsi="Arial" w:cs="Arial"/>
          <w:bCs/>
          <w:color w:val="000000" w:themeColor="text1"/>
        </w:rPr>
        <w:t xml:space="preserve"> </w:t>
      </w:r>
      <w:sdt>
        <w:sdtPr>
          <w:rPr>
            <w:rFonts w:ascii="Arial" w:hAnsi="Arial" w:cs="Arial"/>
            <w:bCs/>
            <w:color w:val="000000" w:themeColor="text1"/>
          </w:rPr>
          <w:id w:val="741911962"/>
          <w:citation/>
        </w:sdtPr>
        <w:sdtEndPr>
          <w:rPr>
            <w:color w:val="2F5496" w:themeColor="accent1" w:themeShade="BF"/>
          </w:rPr>
        </w:sdtEndPr>
        <w:sdtContent>
          <w:r w:rsidR="00B50B36" w:rsidRPr="008D3D98">
            <w:rPr>
              <w:rFonts w:ascii="Arial" w:hAnsi="Arial" w:cs="Arial"/>
              <w:bCs/>
              <w:color w:val="2F5496" w:themeColor="accent1" w:themeShade="BF"/>
            </w:rPr>
            <w:fldChar w:fldCharType="begin"/>
          </w:r>
          <w:r w:rsidR="00B50B36" w:rsidRPr="008D3D98">
            <w:rPr>
              <w:rFonts w:ascii="Arial" w:hAnsi="Arial" w:cs="Arial"/>
              <w:bCs/>
              <w:color w:val="2F5496" w:themeColor="accent1" w:themeShade="BF"/>
            </w:rPr>
            <w:instrText xml:space="preserve"> CITATION Cop25 \l 2070 </w:instrText>
          </w:r>
          <w:r w:rsidR="00B50B36" w:rsidRPr="008D3D98">
            <w:rPr>
              <w:rFonts w:ascii="Arial" w:hAnsi="Arial" w:cs="Arial"/>
              <w:bCs/>
              <w:color w:val="2F5496" w:themeColor="accent1" w:themeShade="BF"/>
            </w:rPr>
            <w:fldChar w:fldCharType="separate"/>
          </w:r>
          <w:r w:rsidR="00762401" w:rsidRPr="008D3D98">
            <w:rPr>
              <w:rFonts w:ascii="Arial" w:hAnsi="Arial" w:cs="Arial"/>
              <w:noProof/>
              <w:color w:val="2F5496" w:themeColor="accent1" w:themeShade="BF"/>
            </w:rPr>
            <w:t>(Copernicus, s.d.)</w:t>
          </w:r>
          <w:r w:rsidR="00B50B36" w:rsidRPr="008D3D98">
            <w:rPr>
              <w:rFonts w:ascii="Arial" w:hAnsi="Arial" w:cs="Arial"/>
              <w:bCs/>
              <w:color w:val="2F5496" w:themeColor="accent1" w:themeShade="BF"/>
            </w:rPr>
            <w:fldChar w:fldCharType="end"/>
          </w:r>
        </w:sdtContent>
      </w:sdt>
      <w:r w:rsidR="00975279" w:rsidRPr="008D3D98">
        <w:rPr>
          <w:rFonts w:ascii="Arial" w:hAnsi="Arial" w:cs="Arial"/>
          <w:bCs/>
          <w:color w:val="000000" w:themeColor="text1"/>
        </w:rPr>
        <w:t>.</w:t>
      </w:r>
      <w:r w:rsidR="006F6C70" w:rsidRPr="008D3D98">
        <w:rPr>
          <w:rFonts w:ascii="Arial" w:hAnsi="Arial" w:cs="Arial"/>
          <w:bCs/>
          <w:color w:val="000000" w:themeColor="text1"/>
        </w:rPr>
        <w:t xml:space="preserve"> </w:t>
      </w:r>
      <w:r w:rsidR="000F6CD3" w:rsidRPr="008D3D98">
        <w:rPr>
          <w:rFonts w:ascii="Arial" w:hAnsi="Arial" w:cs="Arial"/>
          <w:bCs/>
          <w:color w:val="000000" w:themeColor="text1"/>
        </w:rPr>
        <w:t>From Copernicus there are two</w:t>
      </w:r>
      <w:r w:rsidR="000630D6" w:rsidRPr="008D3D98">
        <w:rPr>
          <w:rFonts w:ascii="Arial" w:hAnsi="Arial" w:cs="Arial"/>
          <w:bCs/>
          <w:color w:val="000000" w:themeColor="text1"/>
        </w:rPr>
        <w:t xml:space="preserve"> sources that are going to be used to retrieve data</w:t>
      </w:r>
      <w:r w:rsidR="00D65DBF" w:rsidRPr="008D3D98">
        <w:rPr>
          <w:rFonts w:ascii="Arial" w:hAnsi="Arial" w:cs="Arial"/>
          <w:bCs/>
          <w:color w:val="000000" w:themeColor="text1"/>
        </w:rPr>
        <w:t xml:space="preserve"> – Climate Data Store (CDS) and </w:t>
      </w:r>
      <w:r w:rsidR="00A53968" w:rsidRPr="008D3D98">
        <w:rPr>
          <w:rFonts w:ascii="Arial" w:hAnsi="Arial" w:cs="Arial"/>
          <w:bCs/>
          <w:color w:val="000000" w:themeColor="text1"/>
        </w:rPr>
        <w:t>Atmosphere Data Store (ADS)</w:t>
      </w:r>
      <w:r w:rsidR="003A7F8B" w:rsidRPr="008D3D98">
        <w:rPr>
          <w:rFonts w:ascii="Arial" w:hAnsi="Arial" w:cs="Arial"/>
          <w:bCs/>
          <w:color w:val="000000" w:themeColor="text1"/>
        </w:rPr>
        <w:t>.</w:t>
      </w:r>
      <w:r w:rsidR="00B62336" w:rsidRPr="008D3D98">
        <w:rPr>
          <w:rFonts w:ascii="Arial" w:hAnsi="Arial" w:cs="Arial"/>
          <w:bCs/>
          <w:color w:val="000000" w:themeColor="text1"/>
        </w:rPr>
        <w:t xml:space="preserve"> From CDS</w:t>
      </w:r>
      <w:r w:rsidR="000316E0" w:rsidRPr="008D3D98">
        <w:rPr>
          <w:rFonts w:ascii="Arial" w:hAnsi="Arial" w:cs="Arial"/>
          <w:bCs/>
          <w:color w:val="000000" w:themeColor="text1"/>
        </w:rPr>
        <w:t>,</w:t>
      </w:r>
      <w:r w:rsidR="00E55EC5" w:rsidRPr="008D3D98">
        <w:rPr>
          <w:rFonts w:ascii="Arial" w:hAnsi="Arial" w:cs="Arial"/>
          <w:bCs/>
          <w:color w:val="000000" w:themeColor="text1"/>
        </w:rPr>
        <w:t xml:space="preserve"> </w:t>
      </w:r>
      <w:r w:rsidR="003B34DD" w:rsidRPr="008D3D98">
        <w:rPr>
          <w:rFonts w:ascii="Arial" w:hAnsi="Arial" w:cs="Arial"/>
          <w:bCs/>
          <w:color w:val="000000" w:themeColor="text1"/>
        </w:rPr>
        <w:t>the dataset that is going to be used is ERA5 hourly data on single levels from 1940 to present</w:t>
      </w:r>
      <w:r w:rsidR="007A2892" w:rsidRPr="008D3D98">
        <w:rPr>
          <w:rFonts w:ascii="Arial" w:hAnsi="Arial" w:cs="Arial"/>
          <w:bCs/>
          <w:color w:val="000000" w:themeColor="text1"/>
        </w:rPr>
        <w:t xml:space="preserve">. </w:t>
      </w:r>
      <w:r w:rsidR="00386D15" w:rsidRPr="008D3D98">
        <w:rPr>
          <w:rFonts w:ascii="Arial" w:hAnsi="Arial" w:cs="Arial"/>
          <w:bCs/>
          <w:color w:val="000000" w:themeColor="text1"/>
        </w:rPr>
        <w:t>ERA5 is</w:t>
      </w:r>
      <w:r w:rsidR="00953486" w:rsidRPr="008D3D98">
        <w:rPr>
          <w:rFonts w:ascii="Arial" w:hAnsi="Arial" w:cs="Arial"/>
          <w:bCs/>
          <w:color w:val="000000" w:themeColor="text1"/>
        </w:rPr>
        <w:t xml:space="preserve"> defined as</w:t>
      </w:r>
      <w:r w:rsidR="00386D15" w:rsidRPr="008D3D98">
        <w:rPr>
          <w:rFonts w:ascii="Arial" w:hAnsi="Arial" w:cs="Arial"/>
          <w:bCs/>
          <w:color w:val="000000" w:themeColor="text1"/>
        </w:rPr>
        <w:t xml:space="preserve"> the fifth </w:t>
      </w:r>
      <w:r w:rsidR="00C503B4" w:rsidRPr="008D3D98">
        <w:rPr>
          <w:rFonts w:ascii="Arial" w:hAnsi="Arial" w:cs="Arial"/>
          <w:bCs/>
          <w:color w:val="000000" w:themeColor="text1"/>
        </w:rPr>
        <w:t xml:space="preserve">generation </w:t>
      </w:r>
      <w:r w:rsidR="008F3FD9" w:rsidRPr="008D3D98">
        <w:rPr>
          <w:rFonts w:ascii="Arial" w:hAnsi="Arial" w:cs="Arial"/>
          <w:color w:val="000000" w:themeColor="text1"/>
        </w:rPr>
        <w:t>European Centre for Medium-Range Weather Forecasts</w:t>
      </w:r>
      <w:r w:rsidR="000B6D26" w:rsidRPr="008D3D98">
        <w:rPr>
          <w:rFonts w:ascii="Arial" w:hAnsi="Arial" w:cs="Arial"/>
          <w:color w:val="000000" w:themeColor="text1"/>
        </w:rPr>
        <w:t xml:space="preserve"> </w:t>
      </w:r>
      <w:r w:rsidR="00C503B4" w:rsidRPr="008D3D98">
        <w:rPr>
          <w:rFonts w:ascii="Arial" w:hAnsi="Arial" w:cs="Arial"/>
          <w:bCs/>
          <w:color w:val="000000" w:themeColor="text1"/>
        </w:rPr>
        <w:t>(ECMWF)</w:t>
      </w:r>
      <w:r w:rsidR="000B6D26" w:rsidRPr="008D3D98">
        <w:rPr>
          <w:rFonts w:ascii="Arial" w:hAnsi="Arial" w:cs="Arial"/>
          <w:bCs/>
          <w:color w:val="000000" w:themeColor="text1"/>
        </w:rPr>
        <w:t xml:space="preserve"> reanalysis for the global climate and </w:t>
      </w:r>
      <w:r w:rsidR="004143A0" w:rsidRPr="008D3D98">
        <w:rPr>
          <w:rFonts w:ascii="Arial" w:hAnsi="Arial" w:cs="Arial"/>
          <w:bCs/>
          <w:color w:val="000000" w:themeColor="text1"/>
        </w:rPr>
        <w:t>weather,</w:t>
      </w:r>
      <w:r w:rsidR="000B6D26" w:rsidRPr="008D3D98">
        <w:rPr>
          <w:rFonts w:ascii="Arial" w:hAnsi="Arial" w:cs="Arial"/>
          <w:bCs/>
          <w:color w:val="000000" w:themeColor="text1"/>
        </w:rPr>
        <w:t xml:space="preserve"> </w:t>
      </w:r>
      <w:r w:rsidR="00A56C50" w:rsidRPr="008D3D98">
        <w:rPr>
          <w:rFonts w:ascii="Arial" w:hAnsi="Arial" w:cs="Arial"/>
          <w:bCs/>
          <w:color w:val="000000" w:themeColor="text1"/>
        </w:rPr>
        <w:t>replacing</w:t>
      </w:r>
      <w:r w:rsidR="004143A0" w:rsidRPr="008D3D98">
        <w:rPr>
          <w:rFonts w:ascii="Arial" w:hAnsi="Arial" w:cs="Arial"/>
          <w:bCs/>
          <w:color w:val="000000" w:themeColor="text1"/>
        </w:rPr>
        <w:t xml:space="preserve"> the ERA-Interim reanalysis.</w:t>
      </w:r>
      <w:r w:rsidR="00A56C50" w:rsidRPr="008D3D98">
        <w:rPr>
          <w:rFonts w:ascii="Arial" w:hAnsi="Arial" w:cs="Arial"/>
          <w:bCs/>
          <w:color w:val="000000" w:themeColor="text1"/>
        </w:rPr>
        <w:t xml:space="preserve"> </w:t>
      </w:r>
      <w:r w:rsidR="00F34937" w:rsidRPr="008D3D98">
        <w:rPr>
          <w:rFonts w:ascii="Arial" w:hAnsi="Arial" w:cs="Arial"/>
          <w:bCs/>
          <w:color w:val="000000" w:themeColor="text1"/>
        </w:rPr>
        <w:t>Reanalysis is</w:t>
      </w:r>
      <w:r w:rsidR="00C7496F" w:rsidRPr="008D3D98">
        <w:rPr>
          <w:rFonts w:ascii="Arial" w:hAnsi="Arial" w:cs="Arial"/>
          <w:bCs/>
          <w:color w:val="000000" w:themeColor="text1"/>
        </w:rPr>
        <w:t xml:space="preserve"> a method used to create long-term, consistent datasets of past atmospheric conditions by combining weather model simulations with real-world observations</w:t>
      </w:r>
      <w:r w:rsidR="002F7F1E" w:rsidRPr="008D3D98">
        <w:rPr>
          <w:rFonts w:ascii="Arial" w:hAnsi="Arial" w:cs="Arial"/>
          <w:bCs/>
          <w:color w:val="000000" w:themeColor="text1"/>
        </w:rPr>
        <w:t>, in this way it is reconstructing historical climate and weather patterns instead</w:t>
      </w:r>
      <w:r w:rsidR="00A75519" w:rsidRPr="008D3D98">
        <w:rPr>
          <w:rFonts w:ascii="Arial" w:hAnsi="Arial" w:cs="Arial"/>
          <w:bCs/>
          <w:color w:val="000000" w:themeColor="text1"/>
        </w:rPr>
        <w:t xml:space="preserve"> of predicting the future. A key process behind reanalysis is data assimilation, where new observational data is </w:t>
      </w:r>
      <w:r w:rsidR="006E11F1" w:rsidRPr="008D3D98">
        <w:rPr>
          <w:rFonts w:ascii="Arial" w:hAnsi="Arial" w:cs="Arial"/>
          <w:bCs/>
          <w:color w:val="000000" w:themeColor="text1"/>
        </w:rPr>
        <w:t>continuously merged with previous model predictions to improve accuracy</w:t>
      </w:r>
      <w:r w:rsidR="004143A0" w:rsidRPr="008D3D98">
        <w:rPr>
          <w:rFonts w:ascii="Arial" w:hAnsi="Arial" w:cs="Arial"/>
          <w:bCs/>
          <w:color w:val="000000" w:themeColor="text1"/>
        </w:rPr>
        <w:t xml:space="preserve"> </w:t>
      </w:r>
      <w:sdt>
        <w:sdtPr>
          <w:rPr>
            <w:rFonts w:ascii="Arial" w:hAnsi="Arial" w:cs="Arial"/>
            <w:bCs/>
            <w:color w:val="000000" w:themeColor="text1"/>
          </w:rPr>
          <w:id w:val="442420042"/>
          <w:citation/>
        </w:sdtPr>
        <w:sdtEndPr>
          <w:rPr>
            <w:color w:val="2F5496" w:themeColor="accent1" w:themeShade="BF"/>
          </w:rPr>
        </w:sdtEndPr>
        <w:sdtContent>
          <w:r w:rsidR="004143A0" w:rsidRPr="008D3D98">
            <w:rPr>
              <w:rFonts w:ascii="Arial" w:hAnsi="Arial" w:cs="Arial"/>
              <w:bCs/>
              <w:color w:val="2F5496" w:themeColor="accent1" w:themeShade="BF"/>
            </w:rPr>
            <w:fldChar w:fldCharType="begin"/>
          </w:r>
          <w:r w:rsidR="004143A0" w:rsidRPr="008D3D98">
            <w:rPr>
              <w:rFonts w:ascii="Arial" w:hAnsi="Arial" w:cs="Arial"/>
              <w:bCs/>
              <w:color w:val="2F5496" w:themeColor="accent1" w:themeShade="BF"/>
            </w:rPr>
            <w:instrText xml:space="preserve"> CITATION Cop251 \l 2070 </w:instrText>
          </w:r>
          <w:r w:rsidR="004143A0" w:rsidRPr="008D3D98">
            <w:rPr>
              <w:rFonts w:ascii="Arial" w:hAnsi="Arial" w:cs="Arial"/>
              <w:bCs/>
              <w:color w:val="2F5496" w:themeColor="accent1" w:themeShade="BF"/>
            </w:rPr>
            <w:fldChar w:fldCharType="separate"/>
          </w:r>
          <w:r w:rsidR="00762401" w:rsidRPr="008D3D98">
            <w:rPr>
              <w:rFonts w:ascii="Arial" w:hAnsi="Arial" w:cs="Arial"/>
              <w:noProof/>
              <w:color w:val="2F5496" w:themeColor="accent1" w:themeShade="BF"/>
            </w:rPr>
            <w:t>(Copernicus, s.d.)</w:t>
          </w:r>
          <w:r w:rsidR="004143A0" w:rsidRPr="008D3D98">
            <w:rPr>
              <w:rFonts w:ascii="Arial" w:hAnsi="Arial" w:cs="Arial"/>
              <w:bCs/>
              <w:color w:val="2F5496" w:themeColor="accent1" w:themeShade="BF"/>
            </w:rPr>
            <w:fldChar w:fldCharType="end"/>
          </w:r>
        </w:sdtContent>
      </w:sdt>
      <w:r w:rsidR="004143A0" w:rsidRPr="008D3D98">
        <w:rPr>
          <w:rFonts w:ascii="Arial" w:hAnsi="Arial" w:cs="Arial"/>
          <w:bCs/>
          <w:color w:val="000000" w:themeColor="text1"/>
        </w:rPr>
        <w:t>.</w:t>
      </w:r>
      <w:r w:rsidR="00127758" w:rsidRPr="008D3D98">
        <w:rPr>
          <w:rFonts w:ascii="Arial" w:hAnsi="Arial" w:cs="Arial"/>
          <w:bCs/>
          <w:color w:val="000000" w:themeColor="text1"/>
        </w:rPr>
        <w:t xml:space="preserve"> </w:t>
      </w:r>
      <w:r w:rsidR="00A600E4" w:rsidRPr="008D3D98">
        <w:rPr>
          <w:rFonts w:ascii="Arial" w:hAnsi="Arial" w:cs="Arial"/>
          <w:bCs/>
          <w:color w:val="000000" w:themeColor="text1"/>
        </w:rPr>
        <w:t>The other source</w:t>
      </w:r>
      <w:r w:rsidR="00FC16F9" w:rsidRPr="008D3D98">
        <w:rPr>
          <w:rFonts w:ascii="Arial" w:hAnsi="Arial" w:cs="Arial"/>
          <w:bCs/>
          <w:color w:val="000000" w:themeColor="text1"/>
        </w:rPr>
        <w:t xml:space="preserve">, ADS, provides </w:t>
      </w:r>
      <w:r w:rsidR="00084F6E" w:rsidRPr="008D3D98">
        <w:rPr>
          <w:rFonts w:ascii="Arial" w:hAnsi="Arial" w:cs="Arial"/>
          <w:bCs/>
          <w:color w:val="000000" w:themeColor="text1"/>
        </w:rPr>
        <w:t xml:space="preserve">the dataset called CAMS </w:t>
      </w:r>
      <w:r w:rsidR="00E61E7F" w:rsidRPr="008D3D98">
        <w:rPr>
          <w:rFonts w:ascii="Arial" w:hAnsi="Arial" w:cs="Arial"/>
          <w:bCs/>
          <w:color w:val="000000" w:themeColor="text1"/>
        </w:rPr>
        <w:lastRenderedPageBreak/>
        <w:t>(</w:t>
      </w:r>
      <w:r w:rsidR="00E61E7F" w:rsidRPr="008D3D98">
        <w:rPr>
          <w:rFonts w:ascii="Arial" w:hAnsi="Arial" w:cs="Arial"/>
          <w:color w:val="000000" w:themeColor="text1"/>
        </w:rPr>
        <w:t>Copernicus Atmosphere Monitoring Service</w:t>
      </w:r>
      <w:r w:rsidR="00833AAB" w:rsidRPr="008D3D98">
        <w:rPr>
          <w:rFonts w:ascii="Arial" w:hAnsi="Arial" w:cs="Arial"/>
          <w:color w:val="000000" w:themeColor="text1"/>
        </w:rPr>
        <w:t>)</w:t>
      </w:r>
      <w:r w:rsidR="00E61E7F" w:rsidRPr="008D3D98">
        <w:rPr>
          <w:rFonts w:ascii="Arial" w:hAnsi="Arial" w:cs="Arial"/>
          <w:bCs/>
          <w:color w:val="000000" w:themeColor="text1"/>
        </w:rPr>
        <w:t xml:space="preserve"> </w:t>
      </w:r>
      <w:r w:rsidR="00084F6E" w:rsidRPr="008D3D98">
        <w:rPr>
          <w:rFonts w:ascii="Arial" w:hAnsi="Arial" w:cs="Arial"/>
          <w:bCs/>
          <w:color w:val="000000" w:themeColor="text1"/>
        </w:rPr>
        <w:t xml:space="preserve">European air quality </w:t>
      </w:r>
      <w:r w:rsidR="00F6153B" w:rsidRPr="008D3D98">
        <w:rPr>
          <w:rFonts w:ascii="Arial" w:hAnsi="Arial" w:cs="Arial"/>
          <w:bCs/>
          <w:color w:val="000000" w:themeColor="text1"/>
        </w:rPr>
        <w:t>reanaly</w:t>
      </w:r>
      <w:r w:rsidR="00043955">
        <w:rPr>
          <w:rFonts w:ascii="Arial" w:hAnsi="Arial" w:cs="Arial"/>
          <w:bCs/>
          <w:color w:val="000000" w:themeColor="text1"/>
        </w:rPr>
        <w:t>s</w:t>
      </w:r>
      <w:r w:rsidR="00F6153B" w:rsidRPr="008D3D98">
        <w:rPr>
          <w:rFonts w:ascii="Arial" w:hAnsi="Arial" w:cs="Arial"/>
          <w:bCs/>
          <w:color w:val="000000" w:themeColor="text1"/>
        </w:rPr>
        <w:t>es</w:t>
      </w:r>
      <w:r w:rsidR="00597311" w:rsidRPr="008D3D98">
        <w:rPr>
          <w:rFonts w:ascii="Arial" w:hAnsi="Arial" w:cs="Arial"/>
          <w:bCs/>
          <w:color w:val="000000" w:themeColor="text1"/>
        </w:rPr>
        <w:t xml:space="preserve"> and it provides annual air quality for Europe based on </w:t>
      </w:r>
      <w:r w:rsidR="009B6066" w:rsidRPr="008D3D98">
        <w:rPr>
          <w:rFonts w:ascii="Arial" w:hAnsi="Arial" w:cs="Arial"/>
          <w:bCs/>
          <w:color w:val="000000" w:themeColor="text1"/>
        </w:rPr>
        <w:t>unvalidated and validated observations.</w:t>
      </w:r>
      <w:r w:rsidR="00B21956" w:rsidRPr="008D3D98">
        <w:rPr>
          <w:rFonts w:ascii="Arial" w:hAnsi="Arial" w:cs="Arial"/>
          <w:bCs/>
          <w:color w:val="000000" w:themeColor="text1"/>
        </w:rPr>
        <w:t xml:space="preserve"> </w:t>
      </w:r>
      <w:r w:rsidR="00EB54F5" w:rsidRPr="008D3D98">
        <w:rPr>
          <w:rFonts w:ascii="Arial" w:hAnsi="Arial" w:cs="Arial"/>
          <w:bCs/>
          <w:color w:val="000000" w:themeColor="text1"/>
        </w:rPr>
        <w:t>CAMS relies on eleven different air quality models that use data assimilation to merge observational data with model predictions</w:t>
      </w:r>
      <w:r w:rsidR="00D105EA" w:rsidRPr="008D3D98">
        <w:rPr>
          <w:rFonts w:ascii="Arial" w:hAnsi="Arial" w:cs="Arial"/>
          <w:bCs/>
          <w:color w:val="000000" w:themeColor="text1"/>
        </w:rPr>
        <w:t xml:space="preserve">. </w:t>
      </w:r>
      <w:r w:rsidR="00CE72C8" w:rsidRPr="008D3D98">
        <w:rPr>
          <w:rFonts w:ascii="Arial" w:hAnsi="Arial" w:cs="Arial"/>
          <w:bCs/>
          <w:color w:val="000000" w:themeColor="text1"/>
        </w:rPr>
        <w:t>The final air quality estimate is based on the median ensemble approach</w:t>
      </w:r>
      <w:r w:rsidR="00536497" w:rsidRPr="008D3D98">
        <w:rPr>
          <w:rFonts w:ascii="Arial" w:hAnsi="Arial" w:cs="Arial"/>
          <w:bCs/>
          <w:color w:val="000000" w:themeColor="text1"/>
        </w:rPr>
        <w:t>, meaning the me</w:t>
      </w:r>
      <w:r w:rsidR="0017041C" w:rsidRPr="008D3D98">
        <w:rPr>
          <w:rFonts w:ascii="Arial" w:hAnsi="Arial" w:cs="Arial"/>
          <w:bCs/>
          <w:color w:val="000000" w:themeColor="text1"/>
        </w:rPr>
        <w:t>dian value</w:t>
      </w:r>
      <w:r w:rsidR="00452549" w:rsidRPr="008D3D98">
        <w:rPr>
          <w:rFonts w:ascii="Arial" w:hAnsi="Arial" w:cs="Arial"/>
          <w:bCs/>
          <w:color w:val="000000" w:themeColor="text1"/>
        </w:rPr>
        <w:t xml:space="preserve"> </w:t>
      </w:r>
      <w:r w:rsidR="00F72B4D" w:rsidRPr="008D3D98">
        <w:rPr>
          <w:rFonts w:ascii="Arial" w:hAnsi="Arial" w:cs="Arial"/>
          <w:bCs/>
          <w:color w:val="000000" w:themeColor="text1"/>
        </w:rPr>
        <w:t xml:space="preserve">of all eleven models is taken. It somewhat improves accuracy since ensemble </w:t>
      </w:r>
      <w:r w:rsidR="00FB237C" w:rsidRPr="008D3D98">
        <w:rPr>
          <w:rFonts w:ascii="Arial" w:hAnsi="Arial" w:cs="Arial"/>
          <w:bCs/>
          <w:color w:val="000000" w:themeColor="text1"/>
        </w:rPr>
        <w:t>methods tend to perform better than any single model alone</w:t>
      </w:r>
      <w:r w:rsidR="007A71C1" w:rsidRPr="008D3D98">
        <w:rPr>
          <w:rFonts w:ascii="Arial" w:hAnsi="Arial" w:cs="Arial"/>
          <w:bCs/>
          <w:color w:val="000000" w:themeColor="text1"/>
        </w:rPr>
        <w:t xml:space="preserve"> </w:t>
      </w:r>
      <w:commentRangeEnd w:id="47"/>
      <w:r w:rsidR="006A47DA">
        <w:rPr>
          <w:rStyle w:val="CommentReference"/>
        </w:rPr>
        <w:commentReference w:id="47"/>
      </w:r>
      <w:sdt>
        <w:sdtPr>
          <w:rPr>
            <w:rFonts w:ascii="Arial" w:hAnsi="Arial" w:cs="Arial"/>
            <w:bCs/>
            <w:color w:val="2F5496" w:themeColor="accent1" w:themeShade="BF"/>
          </w:rPr>
          <w:id w:val="-652982192"/>
          <w:citation/>
        </w:sdtPr>
        <w:sdtContent>
          <w:r w:rsidR="007A71C1" w:rsidRPr="008D3D98">
            <w:rPr>
              <w:rFonts w:ascii="Arial" w:hAnsi="Arial" w:cs="Arial"/>
              <w:bCs/>
              <w:color w:val="2F5496" w:themeColor="accent1" w:themeShade="BF"/>
            </w:rPr>
            <w:fldChar w:fldCharType="begin"/>
          </w:r>
          <w:r w:rsidR="007A71C1" w:rsidRPr="008D3D98">
            <w:rPr>
              <w:rFonts w:ascii="Arial" w:hAnsi="Arial" w:cs="Arial"/>
              <w:bCs/>
              <w:color w:val="2F5496" w:themeColor="accent1" w:themeShade="BF"/>
            </w:rPr>
            <w:instrText xml:space="preserve"> CITATION Cop252 \l 2070 </w:instrText>
          </w:r>
          <w:r w:rsidR="007A71C1" w:rsidRPr="008D3D98">
            <w:rPr>
              <w:rFonts w:ascii="Arial" w:hAnsi="Arial" w:cs="Arial"/>
              <w:bCs/>
              <w:color w:val="2F5496" w:themeColor="accent1" w:themeShade="BF"/>
            </w:rPr>
            <w:fldChar w:fldCharType="separate"/>
          </w:r>
          <w:r w:rsidR="00762401" w:rsidRPr="008D3D98">
            <w:rPr>
              <w:rFonts w:ascii="Arial" w:hAnsi="Arial" w:cs="Arial"/>
              <w:noProof/>
              <w:color w:val="2F5496" w:themeColor="accent1" w:themeShade="BF"/>
            </w:rPr>
            <w:t>(Copernicus, s.d.)</w:t>
          </w:r>
          <w:r w:rsidR="007A71C1" w:rsidRPr="008D3D98">
            <w:rPr>
              <w:rFonts w:ascii="Arial" w:hAnsi="Arial" w:cs="Arial"/>
              <w:bCs/>
              <w:color w:val="2F5496" w:themeColor="accent1" w:themeShade="BF"/>
            </w:rPr>
            <w:fldChar w:fldCharType="end"/>
          </w:r>
        </w:sdtContent>
      </w:sdt>
      <w:r w:rsidR="00FB237C" w:rsidRPr="008D3D98">
        <w:rPr>
          <w:rFonts w:ascii="Arial" w:hAnsi="Arial" w:cs="Arial"/>
          <w:bCs/>
          <w:color w:val="000000" w:themeColor="text1"/>
        </w:rPr>
        <w:t>.</w:t>
      </w:r>
    </w:p>
    <w:p w14:paraId="4797BBB1" w14:textId="7C0A16CF" w:rsidR="005563B0" w:rsidRPr="008D3D98" w:rsidRDefault="005563B0" w:rsidP="002A1D56">
      <w:pPr>
        <w:spacing w:line="360" w:lineRule="auto"/>
        <w:rPr>
          <w:rFonts w:ascii="Arial" w:hAnsi="Arial" w:cs="Arial"/>
          <w:b/>
          <w:bCs/>
          <w:color w:val="000000" w:themeColor="text1"/>
        </w:rPr>
      </w:pPr>
      <w:commentRangeStart w:id="48"/>
      <w:r w:rsidRPr="008D3D98">
        <w:rPr>
          <w:rFonts w:ascii="Arial" w:hAnsi="Arial" w:cs="Arial"/>
          <w:b/>
          <w:bCs/>
          <w:color w:val="000000" w:themeColor="text1"/>
        </w:rPr>
        <w:t>MODIS</w:t>
      </w:r>
    </w:p>
    <w:p w14:paraId="6D9E8480" w14:textId="34575862" w:rsidR="00FF2820" w:rsidRPr="008D3D98" w:rsidRDefault="00301286" w:rsidP="002A1D56">
      <w:pPr>
        <w:spacing w:line="360" w:lineRule="auto"/>
        <w:rPr>
          <w:rFonts w:ascii="Arial" w:hAnsi="Arial" w:cs="Arial"/>
          <w:bCs/>
          <w:color w:val="000000" w:themeColor="text1"/>
        </w:rPr>
      </w:pPr>
      <w:r w:rsidRPr="008D3D98">
        <w:rPr>
          <w:rFonts w:ascii="Arial" w:hAnsi="Arial" w:cs="Arial"/>
          <w:bCs/>
          <w:color w:val="000000" w:themeColor="text1"/>
        </w:rPr>
        <w:t>To obtain data related to wildfires</w:t>
      </w:r>
      <w:r w:rsidR="00492B76" w:rsidRPr="008D3D98">
        <w:rPr>
          <w:rFonts w:ascii="Arial" w:hAnsi="Arial" w:cs="Arial"/>
          <w:bCs/>
          <w:color w:val="000000" w:themeColor="text1"/>
        </w:rPr>
        <w:t xml:space="preserve">… </w:t>
      </w:r>
      <w:hyperlink r:id="rId17" w:history="1">
        <w:r w:rsidR="00492B76" w:rsidRPr="008D3D98">
          <w:rPr>
            <w:rStyle w:val="Hyperlink"/>
            <w:rFonts w:ascii="Arial" w:hAnsi="Arial" w:cs="Arial"/>
            <w:bCs/>
          </w:rPr>
          <w:t>https://modis.gsfc.nasa.gov/data/</w:t>
        </w:r>
      </w:hyperlink>
      <w:r w:rsidR="00492B76" w:rsidRPr="008D3D98">
        <w:rPr>
          <w:rFonts w:ascii="Arial" w:hAnsi="Arial" w:cs="Arial"/>
          <w:bCs/>
          <w:color w:val="000000" w:themeColor="text1"/>
        </w:rPr>
        <w:t xml:space="preserve"> </w:t>
      </w:r>
      <w:commentRangeEnd w:id="48"/>
      <w:r w:rsidR="00A953EA" w:rsidRPr="008D3D98">
        <w:rPr>
          <w:rStyle w:val="CommentReference"/>
          <w:rFonts w:ascii="Arial" w:hAnsi="Arial" w:cs="Arial"/>
        </w:rPr>
        <w:commentReference w:id="48"/>
      </w:r>
    </w:p>
    <w:p w14:paraId="413CB1B4" w14:textId="74BBACA5" w:rsidR="00041F41" w:rsidRPr="008D3D98" w:rsidRDefault="009E7A75" w:rsidP="002A1D56">
      <w:pPr>
        <w:spacing w:line="360" w:lineRule="auto"/>
        <w:rPr>
          <w:rFonts w:ascii="Arial" w:hAnsi="Arial" w:cs="Arial"/>
          <w:bCs/>
          <w:color w:val="000000" w:themeColor="text1"/>
        </w:rPr>
      </w:pPr>
      <w:commentRangeStart w:id="49"/>
      <w:r w:rsidRPr="008D3D98">
        <w:rPr>
          <w:rFonts w:ascii="Arial" w:hAnsi="Arial" w:cs="Arial"/>
          <w:bCs/>
          <w:color w:val="000000" w:themeColor="text1"/>
        </w:rPr>
        <w:t>Fire Radiative Power (FRP)</w:t>
      </w:r>
      <w:r w:rsidR="00F80CB1" w:rsidRPr="008D3D98">
        <w:rPr>
          <w:rFonts w:ascii="Arial" w:hAnsi="Arial" w:cs="Arial"/>
          <w:bCs/>
          <w:color w:val="000000" w:themeColor="text1"/>
        </w:rPr>
        <w:t xml:space="preserve">, in </w:t>
      </w:r>
      <w:r w:rsidR="00164114" w:rsidRPr="008D3D98">
        <w:rPr>
          <w:rFonts w:ascii="Arial" w:hAnsi="Arial" w:cs="Arial"/>
          <w:bCs/>
          <w:color w:val="000000" w:themeColor="text1"/>
        </w:rPr>
        <w:t>megawatts (MW),</w:t>
      </w:r>
      <w:r w:rsidR="00522BD5" w:rsidRPr="008D3D98">
        <w:rPr>
          <w:rFonts w:ascii="Arial" w:hAnsi="Arial" w:cs="Arial"/>
          <w:bCs/>
          <w:color w:val="000000" w:themeColor="text1"/>
        </w:rPr>
        <w:t xml:space="preserve"> is one of the variables used to characterize </w:t>
      </w:r>
      <w:r w:rsidR="00466810" w:rsidRPr="008D3D98">
        <w:rPr>
          <w:rFonts w:ascii="Arial" w:hAnsi="Arial" w:cs="Arial"/>
          <w:bCs/>
          <w:color w:val="000000" w:themeColor="text1"/>
        </w:rPr>
        <w:t xml:space="preserve">wildfires, it is obtained </w:t>
      </w:r>
      <w:r w:rsidR="007F4FC8" w:rsidRPr="008D3D98">
        <w:rPr>
          <w:rFonts w:ascii="Arial" w:hAnsi="Arial" w:cs="Arial"/>
          <w:bCs/>
          <w:color w:val="000000" w:themeColor="text1"/>
        </w:rPr>
        <w:t>“</w:t>
      </w:r>
      <w:r w:rsidR="00466810" w:rsidRPr="008D3D98">
        <w:rPr>
          <w:rFonts w:ascii="Arial" w:hAnsi="Arial" w:cs="Arial"/>
          <w:bCs/>
          <w:color w:val="000000" w:themeColor="text1"/>
        </w:rPr>
        <w:t>from the radiance at the 4-</w:t>
      </w:r>
      <w:r w:rsidR="007F4FC8" w:rsidRPr="008D3D98">
        <w:rPr>
          <w:rFonts w:ascii="Arial" w:hAnsi="Arial" w:cs="Arial"/>
          <w:bCs/>
          <w:color w:val="000000" w:themeColor="text1"/>
        </w:rPr>
        <w:t>μm band of satellite sensors and</w:t>
      </w:r>
      <w:r w:rsidR="00F96590" w:rsidRPr="008D3D98">
        <w:rPr>
          <w:rFonts w:ascii="Arial" w:hAnsi="Arial" w:cs="Arial"/>
          <w:bCs/>
          <w:color w:val="000000" w:themeColor="text1"/>
        </w:rPr>
        <w:t xml:space="preserve"> represents the instantaneous radiative energy that is released from actively burning fires</w:t>
      </w:r>
      <w:r w:rsidR="007F4FC8" w:rsidRPr="008D3D98">
        <w:rPr>
          <w:rFonts w:ascii="Arial" w:hAnsi="Arial" w:cs="Arial"/>
          <w:bCs/>
          <w:color w:val="000000" w:themeColor="text1"/>
        </w:rPr>
        <w:t>”</w:t>
      </w:r>
      <w:r w:rsidR="00725E96" w:rsidRPr="008D3D98">
        <w:rPr>
          <w:rFonts w:ascii="Arial" w:hAnsi="Arial" w:cs="Arial"/>
          <w:bCs/>
          <w:color w:val="000000" w:themeColor="text1"/>
        </w:rPr>
        <w:t>. FR</w:t>
      </w:r>
      <w:r w:rsidR="00000915" w:rsidRPr="008D3D98">
        <w:rPr>
          <w:rFonts w:ascii="Arial" w:hAnsi="Arial" w:cs="Arial"/>
          <w:bCs/>
          <w:color w:val="000000" w:themeColor="text1"/>
        </w:rPr>
        <w:t>P</w:t>
      </w:r>
      <w:r w:rsidR="00725E96" w:rsidRPr="008D3D98">
        <w:rPr>
          <w:rFonts w:ascii="Arial" w:hAnsi="Arial" w:cs="Arial"/>
          <w:bCs/>
          <w:color w:val="000000" w:themeColor="text1"/>
        </w:rPr>
        <w:t xml:space="preserve"> </w:t>
      </w:r>
      <w:r w:rsidR="004B3DA8" w:rsidRPr="008D3D98">
        <w:rPr>
          <w:rFonts w:ascii="Arial" w:hAnsi="Arial" w:cs="Arial"/>
          <w:bCs/>
          <w:color w:val="000000" w:themeColor="text1"/>
        </w:rPr>
        <w:t xml:space="preserve">can be used in many ways </w:t>
      </w:r>
      <w:r w:rsidR="003216E4" w:rsidRPr="008D3D98">
        <w:rPr>
          <w:rFonts w:ascii="Arial" w:hAnsi="Arial" w:cs="Arial"/>
          <w:bCs/>
          <w:color w:val="000000" w:themeColor="text1"/>
        </w:rPr>
        <w:t xml:space="preserve">to provide information about </w:t>
      </w:r>
      <w:r w:rsidR="003E743B" w:rsidRPr="008D3D98">
        <w:rPr>
          <w:rFonts w:ascii="Arial" w:hAnsi="Arial" w:cs="Arial"/>
          <w:bCs/>
          <w:color w:val="000000" w:themeColor="text1"/>
        </w:rPr>
        <w:t>biomass burning, land cover dynamics and hydrological cycles</w:t>
      </w:r>
      <w:r w:rsidR="00F969CE" w:rsidRPr="008D3D98">
        <w:rPr>
          <w:rFonts w:ascii="Arial" w:hAnsi="Arial" w:cs="Arial"/>
          <w:bCs/>
          <w:color w:val="000000" w:themeColor="text1"/>
        </w:rPr>
        <w:t xml:space="preserve">. But for </w:t>
      </w:r>
      <w:r w:rsidR="000D65FB" w:rsidRPr="008D3D98">
        <w:rPr>
          <w:rFonts w:ascii="Arial" w:hAnsi="Arial" w:cs="Arial"/>
          <w:bCs/>
          <w:color w:val="000000" w:themeColor="text1"/>
        </w:rPr>
        <w:t>this</w:t>
      </w:r>
      <w:r w:rsidR="00F969CE" w:rsidRPr="008D3D98">
        <w:rPr>
          <w:rFonts w:ascii="Arial" w:hAnsi="Arial" w:cs="Arial"/>
          <w:bCs/>
          <w:color w:val="000000" w:themeColor="text1"/>
        </w:rPr>
        <w:t xml:space="preserve"> study</w:t>
      </w:r>
      <w:r w:rsidR="006C65D9" w:rsidRPr="008D3D98">
        <w:rPr>
          <w:rFonts w:ascii="Arial" w:hAnsi="Arial" w:cs="Arial"/>
          <w:bCs/>
          <w:color w:val="000000" w:themeColor="text1"/>
        </w:rPr>
        <w:t>, it gives insights about the rate of emis</w:t>
      </w:r>
      <w:r w:rsidR="00E27CE9" w:rsidRPr="008D3D98">
        <w:rPr>
          <w:rFonts w:ascii="Arial" w:hAnsi="Arial" w:cs="Arial"/>
          <w:bCs/>
          <w:color w:val="000000" w:themeColor="text1"/>
        </w:rPr>
        <w:t>sions</w:t>
      </w:r>
      <w:r w:rsidR="008F1C34" w:rsidRPr="008D3D98">
        <w:rPr>
          <w:rFonts w:ascii="Arial" w:hAnsi="Arial" w:cs="Arial"/>
          <w:bCs/>
          <w:color w:val="000000" w:themeColor="text1"/>
        </w:rPr>
        <w:t xml:space="preserve"> in relation to the rate of biomass combustion. </w:t>
      </w:r>
      <w:r w:rsidR="00A17D1A" w:rsidRPr="008D3D98">
        <w:rPr>
          <w:rFonts w:ascii="Arial" w:hAnsi="Arial" w:cs="Arial"/>
          <w:bCs/>
          <w:color w:val="000000" w:themeColor="text1"/>
        </w:rPr>
        <w:t>This allows t</w:t>
      </w:r>
      <w:r w:rsidR="009F703C" w:rsidRPr="008D3D98">
        <w:rPr>
          <w:rFonts w:ascii="Arial" w:hAnsi="Arial" w:cs="Arial"/>
          <w:bCs/>
          <w:color w:val="000000" w:themeColor="text1"/>
        </w:rPr>
        <w:t>o estimate trace gas and aerosol emissions</w:t>
      </w:r>
      <w:r w:rsidR="002108E8" w:rsidRPr="008D3D98">
        <w:rPr>
          <w:rFonts w:ascii="Arial" w:hAnsi="Arial" w:cs="Arial"/>
          <w:bCs/>
          <w:color w:val="000000" w:themeColor="text1"/>
        </w:rPr>
        <w:t xml:space="preserve"> or smoke production</w:t>
      </w:r>
      <w:r w:rsidR="00135CDB" w:rsidRPr="008D3D98">
        <w:rPr>
          <w:rFonts w:ascii="Arial" w:hAnsi="Arial" w:cs="Arial"/>
          <w:bCs/>
          <w:color w:val="000000" w:themeColor="text1"/>
        </w:rPr>
        <w:t>. Th</w:t>
      </w:r>
      <w:r w:rsidR="00AE4A37" w:rsidRPr="008D3D98">
        <w:rPr>
          <w:rFonts w:ascii="Arial" w:hAnsi="Arial" w:cs="Arial"/>
          <w:bCs/>
          <w:color w:val="000000" w:themeColor="text1"/>
        </w:rPr>
        <w:t xml:space="preserve">e </w:t>
      </w:r>
      <w:r w:rsidR="00135CDB" w:rsidRPr="008D3D98">
        <w:rPr>
          <w:rFonts w:ascii="Arial" w:hAnsi="Arial" w:cs="Arial"/>
          <w:bCs/>
          <w:color w:val="000000" w:themeColor="text1"/>
        </w:rPr>
        <w:t xml:space="preserve">variable can be obtained from multiple polar-orbiting and geostationary </w:t>
      </w:r>
      <w:r w:rsidR="00A064E6" w:rsidRPr="008D3D98">
        <w:rPr>
          <w:rFonts w:ascii="Arial" w:hAnsi="Arial" w:cs="Arial"/>
          <w:bCs/>
          <w:color w:val="000000" w:themeColor="text1"/>
        </w:rPr>
        <w:t>satellites and</w:t>
      </w:r>
      <w:r w:rsidR="00707FAB" w:rsidRPr="008D3D98">
        <w:rPr>
          <w:rFonts w:ascii="Arial" w:hAnsi="Arial" w:cs="Arial"/>
          <w:bCs/>
          <w:color w:val="000000" w:themeColor="text1"/>
        </w:rPr>
        <w:t xml:space="preserve"> can be </w:t>
      </w:r>
      <w:r w:rsidR="000D65FB" w:rsidRPr="008D3D98">
        <w:rPr>
          <w:rFonts w:ascii="Arial" w:hAnsi="Arial" w:cs="Arial"/>
          <w:bCs/>
          <w:color w:val="000000" w:themeColor="text1"/>
        </w:rPr>
        <w:t>obtained</w:t>
      </w:r>
      <w:r w:rsidR="00707FAB" w:rsidRPr="008D3D98">
        <w:rPr>
          <w:rFonts w:ascii="Arial" w:hAnsi="Arial" w:cs="Arial"/>
          <w:bCs/>
          <w:color w:val="000000" w:themeColor="text1"/>
        </w:rPr>
        <w:t xml:space="preserve"> on o</w:t>
      </w:r>
      <w:r w:rsidR="00857E4C" w:rsidRPr="008D3D98">
        <w:rPr>
          <w:rFonts w:ascii="Arial" w:hAnsi="Arial" w:cs="Arial"/>
          <w:bCs/>
          <w:color w:val="000000" w:themeColor="text1"/>
        </w:rPr>
        <w:t>ne of the main sources already mentioned, the MODIS</w:t>
      </w:r>
      <w:r w:rsidR="00F96590" w:rsidRPr="008D3D98">
        <w:rPr>
          <w:rFonts w:ascii="Arial" w:hAnsi="Arial" w:cs="Arial"/>
          <w:bCs/>
          <w:color w:val="000000" w:themeColor="text1"/>
        </w:rPr>
        <w:t xml:space="preserve"> </w:t>
      </w:r>
      <w:sdt>
        <w:sdtPr>
          <w:rPr>
            <w:rFonts w:ascii="Arial" w:hAnsi="Arial" w:cs="Arial"/>
            <w:bCs/>
            <w:color w:val="2F5496" w:themeColor="accent1" w:themeShade="BF"/>
          </w:rPr>
          <w:id w:val="1713074253"/>
          <w:citation/>
        </w:sdtPr>
        <w:sdtContent>
          <w:r w:rsidR="007D3B84" w:rsidRPr="008D3D98">
            <w:rPr>
              <w:rFonts w:ascii="Arial" w:hAnsi="Arial" w:cs="Arial"/>
              <w:bCs/>
              <w:color w:val="2F5496" w:themeColor="accent1" w:themeShade="BF"/>
            </w:rPr>
            <w:fldChar w:fldCharType="begin"/>
          </w:r>
          <w:r w:rsidR="0078644E" w:rsidRPr="008D3D98">
            <w:rPr>
              <w:rFonts w:ascii="Arial" w:hAnsi="Arial" w:cs="Arial"/>
              <w:bCs/>
              <w:color w:val="2F5496" w:themeColor="accent1" w:themeShade="BF"/>
            </w:rPr>
            <w:instrText xml:space="preserve">CITATION LiF18 \t  \l 2070 </w:instrText>
          </w:r>
          <w:r w:rsidR="007D3B84" w:rsidRPr="008D3D98">
            <w:rPr>
              <w:rFonts w:ascii="Arial" w:hAnsi="Arial" w:cs="Arial"/>
              <w:bCs/>
              <w:color w:val="2F5496" w:themeColor="accent1" w:themeShade="BF"/>
            </w:rPr>
            <w:fldChar w:fldCharType="separate"/>
          </w:r>
          <w:r w:rsidR="00762401" w:rsidRPr="008D3D98">
            <w:rPr>
              <w:rFonts w:ascii="Arial" w:hAnsi="Arial" w:cs="Arial"/>
              <w:noProof/>
              <w:color w:val="2F5496" w:themeColor="accent1" w:themeShade="BF"/>
            </w:rPr>
            <w:t>(Li, Zhang, Kondragunta, &amp; Csiszar, 2018)</w:t>
          </w:r>
          <w:r w:rsidR="007D3B84" w:rsidRPr="008D3D98">
            <w:rPr>
              <w:rFonts w:ascii="Arial" w:hAnsi="Arial" w:cs="Arial"/>
              <w:bCs/>
              <w:color w:val="2F5496" w:themeColor="accent1" w:themeShade="BF"/>
            </w:rPr>
            <w:fldChar w:fldCharType="end"/>
          </w:r>
        </w:sdtContent>
      </w:sdt>
      <w:r w:rsidR="00E563E3" w:rsidRPr="008D3D98">
        <w:rPr>
          <w:rFonts w:ascii="Arial" w:hAnsi="Arial" w:cs="Arial"/>
          <w:bCs/>
          <w:color w:val="000000" w:themeColor="text1"/>
        </w:rPr>
        <w:t>.</w:t>
      </w:r>
      <w:r w:rsidR="00666EEE" w:rsidRPr="008D3D98">
        <w:rPr>
          <w:rFonts w:ascii="Arial" w:hAnsi="Arial" w:cs="Arial"/>
          <w:bCs/>
          <w:color w:val="000000" w:themeColor="text1"/>
        </w:rPr>
        <w:t xml:space="preserve"> </w:t>
      </w:r>
      <w:r w:rsidR="00240F9B" w:rsidRPr="008D3D98">
        <w:rPr>
          <w:rFonts w:ascii="Arial" w:hAnsi="Arial" w:cs="Arial"/>
          <w:bCs/>
          <w:color w:val="000000" w:themeColor="text1"/>
        </w:rPr>
        <w:t>Based on</w:t>
      </w:r>
      <w:r w:rsidR="008E289F" w:rsidRPr="008D3D98">
        <w:rPr>
          <w:rFonts w:ascii="Arial" w:hAnsi="Arial" w:cs="Arial"/>
          <w:bCs/>
          <w:color w:val="000000" w:themeColor="text1"/>
        </w:rPr>
        <w:t xml:space="preserve"> its proportionality to the amount of burned biomass, higher values of FRP</w:t>
      </w:r>
      <w:r w:rsidR="00373671" w:rsidRPr="008D3D98">
        <w:rPr>
          <w:rFonts w:ascii="Arial" w:hAnsi="Arial" w:cs="Arial"/>
          <w:bCs/>
          <w:color w:val="000000" w:themeColor="text1"/>
        </w:rPr>
        <w:t xml:space="preserve"> indicate more severe fires and in consequence </w:t>
      </w:r>
      <w:r w:rsidR="00845356" w:rsidRPr="008D3D98">
        <w:rPr>
          <w:rFonts w:ascii="Arial" w:hAnsi="Arial" w:cs="Arial"/>
          <w:bCs/>
          <w:color w:val="000000" w:themeColor="text1"/>
        </w:rPr>
        <w:t>larger levels of smoke production</w:t>
      </w:r>
      <w:r w:rsidR="0096015A" w:rsidRPr="008D3D98">
        <w:rPr>
          <w:rFonts w:ascii="Arial" w:hAnsi="Arial" w:cs="Arial"/>
          <w:bCs/>
          <w:color w:val="000000" w:themeColor="text1"/>
        </w:rPr>
        <w:t xml:space="preserve">, leading to </w:t>
      </w:r>
      <w:r w:rsidR="007E48A1" w:rsidRPr="008D3D98">
        <w:rPr>
          <w:rFonts w:ascii="Arial" w:hAnsi="Arial" w:cs="Arial"/>
          <w:bCs/>
          <w:color w:val="000000" w:themeColor="text1"/>
        </w:rPr>
        <w:t>higher emissions of particulate matter and other pollutants</w:t>
      </w:r>
      <w:r w:rsidR="00200354" w:rsidRPr="008D3D98">
        <w:rPr>
          <w:rFonts w:ascii="Arial" w:hAnsi="Arial" w:cs="Arial"/>
          <w:bCs/>
          <w:color w:val="000000" w:themeColor="text1"/>
        </w:rPr>
        <w:t xml:space="preserve"> </w:t>
      </w:r>
      <w:sdt>
        <w:sdtPr>
          <w:rPr>
            <w:rFonts w:ascii="Arial" w:hAnsi="Arial" w:cs="Arial"/>
            <w:bCs/>
            <w:color w:val="2F5496" w:themeColor="accent1" w:themeShade="BF"/>
          </w:rPr>
          <w:id w:val="-108354573"/>
          <w:citation/>
        </w:sdtPr>
        <w:sdtContent>
          <w:r w:rsidR="00200354" w:rsidRPr="008D3D98">
            <w:rPr>
              <w:rFonts w:ascii="Arial" w:hAnsi="Arial" w:cs="Arial"/>
              <w:bCs/>
              <w:color w:val="2F5496" w:themeColor="accent1" w:themeShade="BF"/>
            </w:rPr>
            <w:fldChar w:fldCharType="begin"/>
          </w:r>
          <w:r w:rsidR="000233EA" w:rsidRPr="008D3D98">
            <w:rPr>
              <w:rFonts w:ascii="Arial" w:hAnsi="Arial" w:cs="Arial"/>
              <w:bCs/>
              <w:color w:val="2F5496" w:themeColor="accent1" w:themeShade="BF"/>
            </w:rPr>
            <w:instrText xml:space="preserve">CITATION Rit \l 2070 </w:instrText>
          </w:r>
          <w:r w:rsidR="00200354" w:rsidRPr="008D3D98">
            <w:rPr>
              <w:rFonts w:ascii="Arial" w:hAnsi="Arial" w:cs="Arial"/>
              <w:bCs/>
              <w:color w:val="2F5496" w:themeColor="accent1" w:themeShade="BF"/>
            </w:rPr>
            <w:fldChar w:fldCharType="separate"/>
          </w:r>
          <w:r w:rsidR="00762401" w:rsidRPr="008D3D98">
            <w:rPr>
              <w:rFonts w:ascii="Arial" w:hAnsi="Arial" w:cs="Arial"/>
              <w:noProof/>
              <w:color w:val="2F5496" w:themeColor="accent1" w:themeShade="BF"/>
            </w:rPr>
            <w:t>(Durao, Alonso, Russo, &amp; Gouveia, 2024)</w:t>
          </w:r>
          <w:r w:rsidR="00200354" w:rsidRPr="008D3D98">
            <w:rPr>
              <w:rFonts w:ascii="Arial" w:hAnsi="Arial" w:cs="Arial"/>
              <w:bCs/>
              <w:color w:val="2F5496" w:themeColor="accent1" w:themeShade="BF"/>
            </w:rPr>
            <w:fldChar w:fldCharType="end"/>
          </w:r>
        </w:sdtContent>
      </w:sdt>
      <w:r w:rsidR="00D50C26" w:rsidRPr="008D3D98">
        <w:rPr>
          <w:rFonts w:ascii="Arial" w:hAnsi="Arial" w:cs="Arial"/>
          <w:bCs/>
          <w:color w:val="000000" w:themeColor="text1"/>
        </w:rPr>
        <w:t>.</w:t>
      </w:r>
      <w:r w:rsidR="00FA1055" w:rsidRPr="008D3D98">
        <w:rPr>
          <w:rFonts w:ascii="Arial" w:hAnsi="Arial" w:cs="Arial"/>
          <w:bCs/>
          <w:color w:val="000000" w:themeColor="text1"/>
        </w:rPr>
        <w:t xml:space="preserve"> F</w:t>
      </w:r>
      <w:r w:rsidR="00AB7D6B" w:rsidRPr="008D3D98">
        <w:rPr>
          <w:rFonts w:ascii="Arial" w:hAnsi="Arial" w:cs="Arial"/>
          <w:bCs/>
          <w:color w:val="000000" w:themeColor="text1"/>
        </w:rPr>
        <w:t>ire Radiative Power (FRE)</w:t>
      </w:r>
      <w:r w:rsidR="00040F1E" w:rsidRPr="008D3D98">
        <w:rPr>
          <w:rFonts w:ascii="Arial" w:hAnsi="Arial" w:cs="Arial"/>
          <w:bCs/>
          <w:color w:val="000000" w:themeColor="text1"/>
        </w:rPr>
        <w:t xml:space="preserve"> </w:t>
      </w:r>
      <w:r w:rsidR="00882F97" w:rsidRPr="008D3D98">
        <w:rPr>
          <w:rFonts w:ascii="Arial" w:hAnsi="Arial" w:cs="Arial"/>
          <w:bCs/>
          <w:color w:val="000000" w:themeColor="text1"/>
        </w:rPr>
        <w:t>is</w:t>
      </w:r>
      <w:r w:rsidR="00115E5F" w:rsidRPr="008D3D98">
        <w:rPr>
          <w:rFonts w:ascii="Arial" w:hAnsi="Arial" w:cs="Arial"/>
          <w:bCs/>
          <w:color w:val="000000" w:themeColor="text1"/>
        </w:rPr>
        <w:t xml:space="preserve"> </w:t>
      </w:r>
      <w:r w:rsidR="009A7CC0" w:rsidRPr="008D3D98">
        <w:rPr>
          <w:rFonts w:ascii="Arial" w:hAnsi="Arial" w:cs="Arial"/>
          <w:bCs/>
          <w:color w:val="000000" w:themeColor="text1"/>
        </w:rPr>
        <w:t>estimated</w:t>
      </w:r>
      <w:r w:rsidR="00115E5F" w:rsidRPr="008D3D98">
        <w:rPr>
          <w:rFonts w:ascii="Arial" w:hAnsi="Arial" w:cs="Arial"/>
          <w:bCs/>
          <w:color w:val="000000" w:themeColor="text1"/>
        </w:rPr>
        <w:t xml:space="preserve"> via temporal integration</w:t>
      </w:r>
      <w:r w:rsidR="002A65A7" w:rsidRPr="008D3D98">
        <w:rPr>
          <w:rFonts w:ascii="Arial" w:hAnsi="Arial" w:cs="Arial"/>
          <w:bCs/>
          <w:color w:val="000000" w:themeColor="text1"/>
        </w:rPr>
        <w:t xml:space="preserve"> from the measures of FRP </w:t>
      </w:r>
      <w:r w:rsidR="00847257" w:rsidRPr="008D3D98">
        <w:rPr>
          <w:rFonts w:ascii="Arial" w:hAnsi="Arial" w:cs="Arial"/>
          <w:bCs/>
          <w:color w:val="000000" w:themeColor="text1"/>
        </w:rPr>
        <w:t xml:space="preserve">(during </w:t>
      </w:r>
      <w:r w:rsidR="00817AAE" w:rsidRPr="008D3D98">
        <w:rPr>
          <w:rFonts w:ascii="Arial" w:hAnsi="Arial" w:cs="Arial"/>
          <w:bCs/>
          <w:color w:val="000000" w:themeColor="text1"/>
        </w:rPr>
        <w:t xml:space="preserve">the </w:t>
      </w:r>
      <w:r w:rsidR="00847257" w:rsidRPr="008D3D98">
        <w:rPr>
          <w:rFonts w:ascii="Arial" w:hAnsi="Arial" w:cs="Arial"/>
          <w:bCs/>
          <w:color w:val="000000" w:themeColor="text1"/>
        </w:rPr>
        <w:t xml:space="preserve">lifetime of </w:t>
      </w:r>
      <w:r w:rsidR="00817AAE" w:rsidRPr="008D3D98">
        <w:rPr>
          <w:rFonts w:ascii="Arial" w:hAnsi="Arial" w:cs="Arial"/>
          <w:bCs/>
          <w:color w:val="000000" w:themeColor="text1"/>
        </w:rPr>
        <w:t>a</w:t>
      </w:r>
      <w:r w:rsidR="00847257" w:rsidRPr="008D3D98">
        <w:rPr>
          <w:rFonts w:ascii="Arial" w:hAnsi="Arial" w:cs="Arial"/>
          <w:bCs/>
          <w:color w:val="000000" w:themeColor="text1"/>
        </w:rPr>
        <w:t xml:space="preserve"> fire)</w:t>
      </w:r>
      <w:r w:rsidR="00817AAE" w:rsidRPr="008D3D98">
        <w:rPr>
          <w:rFonts w:ascii="Arial" w:hAnsi="Arial" w:cs="Arial"/>
          <w:bCs/>
          <w:color w:val="000000" w:themeColor="text1"/>
        </w:rPr>
        <w:t>.</w:t>
      </w:r>
      <w:r w:rsidR="00F01E9B" w:rsidRPr="008D3D98">
        <w:rPr>
          <w:rFonts w:ascii="Arial" w:hAnsi="Arial" w:cs="Arial"/>
          <w:bCs/>
          <w:color w:val="000000" w:themeColor="text1"/>
        </w:rPr>
        <w:t xml:space="preserve"> </w:t>
      </w:r>
      <w:r w:rsidR="00623319" w:rsidRPr="008D3D98">
        <w:rPr>
          <w:rFonts w:ascii="Arial" w:hAnsi="Arial" w:cs="Arial"/>
          <w:bCs/>
          <w:color w:val="000000" w:themeColor="text1"/>
        </w:rPr>
        <w:t xml:space="preserve">By representing the total amount energy release during a fire, it can also </w:t>
      </w:r>
      <w:r w:rsidR="00F9246C" w:rsidRPr="008D3D98">
        <w:rPr>
          <w:rFonts w:ascii="Arial" w:hAnsi="Arial" w:cs="Arial"/>
          <w:bCs/>
          <w:color w:val="000000" w:themeColor="text1"/>
        </w:rPr>
        <w:t>provide the total amount of consumed biomass</w:t>
      </w:r>
      <w:r w:rsidR="009516DE" w:rsidRPr="008D3D98">
        <w:rPr>
          <w:rFonts w:ascii="Arial" w:hAnsi="Arial" w:cs="Arial"/>
          <w:bCs/>
          <w:color w:val="000000" w:themeColor="text1"/>
        </w:rPr>
        <w:t xml:space="preserve"> </w:t>
      </w:r>
      <w:sdt>
        <w:sdtPr>
          <w:rPr>
            <w:rFonts w:ascii="Arial" w:hAnsi="Arial" w:cs="Arial"/>
            <w:bCs/>
            <w:color w:val="2F5496" w:themeColor="accent1" w:themeShade="BF"/>
          </w:rPr>
          <w:id w:val="2012792018"/>
          <w:citation/>
        </w:sdtPr>
        <w:sdtEndPr>
          <w:rPr>
            <w:color w:val="000000" w:themeColor="text1"/>
          </w:rPr>
        </w:sdtEndPr>
        <w:sdtContent>
          <w:r w:rsidR="009516DE" w:rsidRPr="008D3D98">
            <w:rPr>
              <w:rFonts w:ascii="Arial" w:hAnsi="Arial" w:cs="Arial"/>
              <w:bCs/>
              <w:color w:val="2F5496" w:themeColor="accent1" w:themeShade="BF"/>
            </w:rPr>
            <w:fldChar w:fldCharType="begin"/>
          </w:r>
          <w:r w:rsidR="00CB6C3E" w:rsidRPr="008D3D98">
            <w:rPr>
              <w:rFonts w:ascii="Arial" w:hAnsi="Arial" w:cs="Arial"/>
              <w:bCs/>
              <w:color w:val="2F5496" w:themeColor="accent1" w:themeShade="BF"/>
            </w:rPr>
            <w:instrText xml:space="preserve">CITATION Ins09 \l 2070 </w:instrText>
          </w:r>
          <w:r w:rsidR="009516DE" w:rsidRPr="008D3D98">
            <w:rPr>
              <w:rFonts w:ascii="Arial" w:hAnsi="Arial" w:cs="Arial"/>
              <w:bCs/>
              <w:color w:val="2F5496" w:themeColor="accent1" w:themeShade="BF"/>
            </w:rPr>
            <w:fldChar w:fldCharType="separate"/>
          </w:r>
          <w:r w:rsidR="00762401" w:rsidRPr="008D3D98">
            <w:rPr>
              <w:rFonts w:ascii="Arial" w:hAnsi="Arial" w:cs="Arial"/>
              <w:noProof/>
              <w:color w:val="2F5496" w:themeColor="accent1" w:themeShade="BF"/>
            </w:rPr>
            <w:t>(Instituto de Meteorologia, 2009)</w:t>
          </w:r>
          <w:r w:rsidR="009516DE" w:rsidRPr="008D3D98">
            <w:rPr>
              <w:rFonts w:ascii="Arial" w:hAnsi="Arial" w:cs="Arial"/>
              <w:bCs/>
              <w:color w:val="2F5496" w:themeColor="accent1" w:themeShade="BF"/>
            </w:rPr>
            <w:fldChar w:fldCharType="end"/>
          </w:r>
        </w:sdtContent>
      </w:sdt>
      <w:r w:rsidR="009516DE" w:rsidRPr="008D3D98">
        <w:rPr>
          <w:rFonts w:ascii="Arial" w:hAnsi="Arial" w:cs="Arial"/>
          <w:bCs/>
          <w:color w:val="000000" w:themeColor="text1"/>
        </w:rPr>
        <w:t>.</w:t>
      </w:r>
      <w:r w:rsidR="005B377F" w:rsidRPr="008D3D98">
        <w:rPr>
          <w:rFonts w:ascii="Arial" w:hAnsi="Arial" w:cs="Arial"/>
          <w:bCs/>
          <w:color w:val="000000" w:themeColor="text1"/>
        </w:rPr>
        <w:t xml:space="preserve"> Or </w:t>
      </w:r>
      <w:hyperlink r:id="rId18" w:history="1">
        <w:r w:rsidR="00E21847" w:rsidRPr="008D3D98">
          <w:rPr>
            <w:rStyle w:val="Hyperlink"/>
            <w:rFonts w:ascii="Arial" w:hAnsi="Arial" w:cs="Arial"/>
            <w:bCs/>
          </w:rPr>
          <w:t>https://user.eumetsat.int/catalogue/EO:EUM:DAT:MSG:FRP-SEVIRI</w:t>
        </w:r>
      </w:hyperlink>
      <w:r w:rsidR="00E21847" w:rsidRPr="008D3D98">
        <w:rPr>
          <w:rFonts w:ascii="Arial" w:hAnsi="Arial" w:cs="Arial"/>
          <w:bCs/>
          <w:color w:val="000000" w:themeColor="text1"/>
        </w:rPr>
        <w:t xml:space="preserve"> </w:t>
      </w:r>
      <w:commentRangeEnd w:id="49"/>
      <w:r w:rsidR="006A47DA">
        <w:rPr>
          <w:rStyle w:val="CommentReference"/>
        </w:rPr>
        <w:commentReference w:id="49"/>
      </w:r>
    </w:p>
    <w:p w14:paraId="4EA8A697" w14:textId="31283232" w:rsidR="00FF2820" w:rsidRPr="008D3D98" w:rsidRDefault="00A828DF" w:rsidP="002A1D56">
      <w:pPr>
        <w:spacing w:line="360" w:lineRule="auto"/>
        <w:rPr>
          <w:rFonts w:ascii="Arial" w:hAnsi="Arial" w:cs="Arial"/>
          <w:b/>
          <w:bCs/>
          <w:color w:val="000000" w:themeColor="text1"/>
        </w:rPr>
      </w:pPr>
      <w:r w:rsidRPr="008D3D98">
        <w:rPr>
          <w:rFonts w:ascii="Arial" w:hAnsi="Arial" w:cs="Arial"/>
          <w:b/>
          <w:bCs/>
          <w:color w:val="000000" w:themeColor="text1"/>
        </w:rPr>
        <w:t>Model</w:t>
      </w:r>
      <w:r w:rsidR="000D56D6" w:rsidRPr="008D3D98">
        <w:rPr>
          <w:rFonts w:ascii="Arial" w:hAnsi="Arial" w:cs="Arial"/>
          <w:b/>
          <w:bCs/>
          <w:color w:val="000000" w:themeColor="text1"/>
        </w:rPr>
        <w:t xml:space="preserve"> selection</w:t>
      </w:r>
    </w:p>
    <w:p w14:paraId="0876237F" w14:textId="77777777" w:rsidR="00FF2820" w:rsidRPr="008D3D98" w:rsidRDefault="00FF2820" w:rsidP="002A1D56">
      <w:pPr>
        <w:spacing w:line="360" w:lineRule="auto"/>
        <w:rPr>
          <w:rFonts w:ascii="Arial" w:hAnsi="Arial" w:cs="Arial"/>
          <w:bCs/>
          <w:color w:val="000000" w:themeColor="text1"/>
        </w:rPr>
      </w:pPr>
    </w:p>
    <w:p w14:paraId="03889048" w14:textId="63731A5B" w:rsidR="00E36A91" w:rsidRPr="008D3D98" w:rsidRDefault="00E36A91" w:rsidP="002A1D56">
      <w:pPr>
        <w:spacing w:line="360" w:lineRule="auto"/>
        <w:rPr>
          <w:rFonts w:ascii="Arial" w:hAnsi="Arial" w:cs="Arial"/>
          <w:b/>
          <w:bCs/>
          <w:color w:val="000000" w:themeColor="text1"/>
        </w:rPr>
      </w:pPr>
      <w:commentRangeStart w:id="50"/>
      <w:proofErr w:type="spellStart"/>
      <w:r w:rsidRPr="008D3D98">
        <w:rPr>
          <w:rFonts w:ascii="Arial" w:hAnsi="Arial" w:cs="Arial"/>
          <w:b/>
          <w:bCs/>
          <w:color w:val="000000" w:themeColor="text1"/>
        </w:rPr>
        <w:t>Estudos</w:t>
      </w:r>
      <w:proofErr w:type="spellEnd"/>
      <w:r w:rsidRPr="008D3D98">
        <w:rPr>
          <w:rFonts w:ascii="Arial" w:hAnsi="Arial" w:cs="Arial"/>
          <w:b/>
          <w:bCs/>
          <w:color w:val="000000" w:themeColor="text1"/>
        </w:rPr>
        <w:t xml:space="preserve"> </w:t>
      </w:r>
      <w:proofErr w:type="spellStart"/>
      <w:r w:rsidRPr="008D3D98">
        <w:rPr>
          <w:rFonts w:ascii="Arial" w:hAnsi="Arial" w:cs="Arial"/>
          <w:b/>
          <w:bCs/>
          <w:color w:val="000000" w:themeColor="text1"/>
        </w:rPr>
        <w:t>feitos</w:t>
      </w:r>
      <w:commentRangeEnd w:id="50"/>
      <w:proofErr w:type="spellEnd"/>
      <w:r w:rsidR="006A47DA">
        <w:rPr>
          <w:rStyle w:val="CommentReference"/>
        </w:rPr>
        <w:commentReference w:id="50"/>
      </w:r>
    </w:p>
    <w:p w14:paraId="27DA221E" w14:textId="28841B53" w:rsidR="00FF2820" w:rsidRPr="008D3D98" w:rsidRDefault="00AD518C" w:rsidP="002A1D56">
      <w:pPr>
        <w:spacing w:line="360" w:lineRule="auto"/>
        <w:rPr>
          <w:rFonts w:ascii="Arial" w:hAnsi="Arial" w:cs="Arial"/>
          <w:bCs/>
          <w:color w:val="000000" w:themeColor="text1"/>
        </w:rPr>
      </w:pPr>
      <w:r w:rsidRPr="008D3D98">
        <w:rPr>
          <w:rFonts w:ascii="Arial" w:hAnsi="Arial" w:cs="Arial"/>
          <w:bCs/>
          <w:color w:val="000000" w:themeColor="text1"/>
        </w:rPr>
        <w:t xml:space="preserve">An empirical model to estimate daily forest fire smoke exposure over a large geographic area using air quality, meteorological and remote sensing by </w:t>
      </w:r>
      <w:proofErr w:type="spellStart"/>
      <w:r w:rsidRPr="008D3D98">
        <w:rPr>
          <w:rFonts w:ascii="Arial" w:hAnsi="Arial" w:cs="Arial"/>
          <w:bCs/>
          <w:color w:val="000000" w:themeColor="text1"/>
        </w:rPr>
        <w:t>Jiayun</w:t>
      </w:r>
      <w:proofErr w:type="spellEnd"/>
      <w:r w:rsidRPr="008D3D98">
        <w:rPr>
          <w:rFonts w:ascii="Arial" w:hAnsi="Arial" w:cs="Arial"/>
          <w:bCs/>
          <w:color w:val="000000" w:themeColor="text1"/>
        </w:rPr>
        <w:t xml:space="preserve"> Yao</w:t>
      </w:r>
      <w:r w:rsidR="00CA07EC">
        <w:rPr>
          <w:rFonts w:ascii="Arial" w:hAnsi="Arial" w:cs="Arial"/>
          <w:bCs/>
          <w:color w:val="000000" w:themeColor="text1"/>
        </w:rPr>
        <w:t xml:space="preserve"> </w:t>
      </w:r>
      <w:sdt>
        <w:sdtPr>
          <w:rPr>
            <w:rFonts w:ascii="Arial" w:hAnsi="Arial" w:cs="Arial"/>
            <w:bCs/>
            <w:color w:val="000000" w:themeColor="text1"/>
          </w:rPr>
          <w:id w:val="-679970943"/>
          <w:citation/>
        </w:sdtPr>
        <w:sdtEndPr>
          <w:rPr>
            <w:color w:val="2F5496" w:themeColor="accent1" w:themeShade="BF"/>
          </w:rPr>
        </w:sdtEndPr>
        <w:sdtContent>
          <w:r w:rsidR="00F152D1" w:rsidRPr="00F152D1">
            <w:rPr>
              <w:rFonts w:ascii="Arial" w:hAnsi="Arial" w:cs="Arial"/>
              <w:bCs/>
              <w:color w:val="2F5496" w:themeColor="accent1" w:themeShade="BF"/>
            </w:rPr>
            <w:fldChar w:fldCharType="begin"/>
          </w:r>
          <w:r w:rsidR="00F152D1" w:rsidRPr="00F152D1">
            <w:rPr>
              <w:rFonts w:ascii="Arial" w:hAnsi="Arial" w:cs="Arial"/>
              <w:bCs/>
              <w:color w:val="2F5496" w:themeColor="accent1" w:themeShade="BF"/>
            </w:rPr>
            <w:instrText xml:space="preserve"> CITATION Yao13 \l 2070 </w:instrText>
          </w:r>
          <w:r w:rsidR="00F152D1" w:rsidRPr="00F152D1">
            <w:rPr>
              <w:rFonts w:ascii="Arial" w:hAnsi="Arial" w:cs="Arial"/>
              <w:bCs/>
              <w:color w:val="2F5496" w:themeColor="accent1" w:themeShade="BF"/>
            </w:rPr>
            <w:fldChar w:fldCharType="separate"/>
          </w:r>
          <w:r w:rsidR="00F152D1" w:rsidRPr="00F152D1">
            <w:rPr>
              <w:rFonts w:ascii="Arial" w:hAnsi="Arial" w:cs="Arial"/>
              <w:noProof/>
              <w:color w:val="2F5496" w:themeColor="accent1" w:themeShade="BF"/>
            </w:rPr>
            <w:t>(Yao &amp; Henderson, 2013)</w:t>
          </w:r>
          <w:r w:rsidR="00F152D1" w:rsidRPr="00F152D1">
            <w:rPr>
              <w:rFonts w:ascii="Arial" w:hAnsi="Arial" w:cs="Arial"/>
              <w:bCs/>
              <w:color w:val="2F5496" w:themeColor="accent1" w:themeShade="BF"/>
            </w:rPr>
            <w:fldChar w:fldCharType="end"/>
          </w:r>
        </w:sdtContent>
      </w:sdt>
    </w:p>
    <w:p w14:paraId="0ABE8647" w14:textId="6F18FB8B" w:rsidR="002473CE" w:rsidRPr="008D3D98" w:rsidRDefault="002473CE" w:rsidP="002A1D56">
      <w:pPr>
        <w:spacing w:line="360" w:lineRule="auto"/>
        <w:rPr>
          <w:rFonts w:ascii="Arial" w:hAnsi="Arial" w:cs="Arial"/>
          <w:bCs/>
          <w:color w:val="000000" w:themeColor="text1"/>
        </w:rPr>
      </w:pPr>
      <w:r w:rsidRPr="008D3D98">
        <w:rPr>
          <w:rFonts w:ascii="Arial" w:hAnsi="Arial" w:cs="Arial"/>
          <w:bCs/>
          <w:color w:val="000000" w:themeColor="text1"/>
        </w:rPr>
        <w:t>Machine Learning &amp; Big Data Analyses for Wildfire &amp; Air Pollution Incorporating GIS &amp; GEE by Abdullah Al Saim</w:t>
      </w:r>
      <w:r w:rsidR="00F152D1">
        <w:rPr>
          <w:rFonts w:ascii="Arial" w:hAnsi="Arial" w:cs="Arial"/>
          <w:bCs/>
          <w:color w:val="000000" w:themeColor="text1"/>
        </w:rPr>
        <w:t xml:space="preserve"> </w:t>
      </w:r>
    </w:p>
    <w:p w14:paraId="0B37B449" w14:textId="66E1B7AE" w:rsidR="002473CE" w:rsidRPr="008D3D98" w:rsidRDefault="002473CE" w:rsidP="002A1D56">
      <w:pPr>
        <w:spacing w:line="360" w:lineRule="auto"/>
        <w:rPr>
          <w:rFonts w:ascii="Arial" w:hAnsi="Arial" w:cs="Arial"/>
          <w:bCs/>
          <w:color w:val="000000" w:themeColor="text1"/>
        </w:rPr>
      </w:pPr>
      <w:r w:rsidRPr="008D3D98">
        <w:rPr>
          <w:rFonts w:ascii="Arial" w:hAnsi="Arial" w:cs="Arial"/>
          <w:bCs/>
          <w:color w:val="000000" w:themeColor="text1"/>
        </w:rPr>
        <w:t xml:space="preserve">Multimodal Wildland Fire Smoke Detection by Siddhant </w:t>
      </w:r>
      <w:proofErr w:type="spellStart"/>
      <w:r w:rsidRPr="008D3D98">
        <w:rPr>
          <w:rFonts w:ascii="Arial" w:hAnsi="Arial" w:cs="Arial"/>
          <w:bCs/>
          <w:color w:val="000000" w:themeColor="text1"/>
        </w:rPr>
        <w:t>Baldota</w:t>
      </w:r>
      <w:proofErr w:type="spellEnd"/>
    </w:p>
    <w:p w14:paraId="355B1962" w14:textId="5C93124C" w:rsidR="002473CE" w:rsidRPr="008D3D98" w:rsidRDefault="00612FF1" w:rsidP="002A1D56">
      <w:pPr>
        <w:spacing w:line="360" w:lineRule="auto"/>
        <w:rPr>
          <w:rFonts w:ascii="Arial" w:hAnsi="Arial" w:cs="Arial"/>
          <w:bCs/>
          <w:color w:val="000000" w:themeColor="text1"/>
        </w:rPr>
      </w:pPr>
      <w:r w:rsidRPr="008D3D98">
        <w:rPr>
          <w:rFonts w:ascii="Arial" w:hAnsi="Arial" w:cs="Arial"/>
          <w:bCs/>
          <w:color w:val="000000" w:themeColor="text1"/>
        </w:rPr>
        <w:lastRenderedPageBreak/>
        <w:t xml:space="preserve">Remote sensing and model analysis of biomass burning smoke transported </w:t>
      </w:r>
      <w:proofErr w:type="spellStart"/>
      <w:r w:rsidRPr="008D3D98">
        <w:rPr>
          <w:rFonts w:ascii="Arial" w:hAnsi="Arial" w:cs="Arial"/>
          <w:bCs/>
          <w:color w:val="000000" w:themeColor="text1"/>
        </w:rPr>
        <w:t>scroos</w:t>
      </w:r>
      <w:proofErr w:type="spellEnd"/>
      <w:r w:rsidRPr="008D3D98">
        <w:rPr>
          <w:rFonts w:ascii="Arial" w:hAnsi="Arial" w:cs="Arial"/>
          <w:bCs/>
          <w:color w:val="000000" w:themeColor="text1"/>
        </w:rPr>
        <w:t xml:space="preserve"> the Atlantic during the 2020 Western US wildfire season by Xavier </w:t>
      </w:r>
      <w:proofErr w:type="spellStart"/>
      <w:r w:rsidRPr="008D3D98">
        <w:rPr>
          <w:rFonts w:ascii="Arial" w:hAnsi="Arial" w:cs="Arial"/>
          <w:bCs/>
          <w:color w:val="000000" w:themeColor="text1"/>
        </w:rPr>
        <w:t>Ceamanos</w:t>
      </w:r>
      <w:proofErr w:type="spellEnd"/>
    </w:p>
    <w:p w14:paraId="3E27B3AA" w14:textId="1656893E" w:rsidR="00612FF1" w:rsidRPr="008D3D98" w:rsidRDefault="00612FF1" w:rsidP="002A1D56">
      <w:pPr>
        <w:spacing w:line="360" w:lineRule="auto"/>
        <w:rPr>
          <w:rFonts w:ascii="Arial" w:hAnsi="Arial" w:cs="Arial"/>
          <w:bCs/>
          <w:color w:val="000000" w:themeColor="text1"/>
        </w:rPr>
      </w:pPr>
      <w:r w:rsidRPr="008D3D98">
        <w:rPr>
          <w:rFonts w:ascii="Arial" w:hAnsi="Arial" w:cs="Arial"/>
          <w:bCs/>
          <w:color w:val="000000" w:themeColor="text1"/>
        </w:rPr>
        <w:t>Wildfire air pollution hazard during the 21st century by Wolfgang Knorr</w:t>
      </w:r>
    </w:p>
    <w:p w14:paraId="587BB831" w14:textId="77777777" w:rsidR="00612FF1" w:rsidRPr="008D3D98" w:rsidRDefault="00612FF1" w:rsidP="002A1D56">
      <w:pPr>
        <w:spacing w:line="360" w:lineRule="auto"/>
        <w:rPr>
          <w:rFonts w:ascii="Arial" w:hAnsi="Arial" w:cs="Arial"/>
          <w:bCs/>
          <w:color w:val="000000" w:themeColor="text1"/>
        </w:rPr>
      </w:pPr>
    </w:p>
    <w:p w14:paraId="2A3EBD5C" w14:textId="54B84A9D" w:rsidR="005C1D44" w:rsidRPr="008D3D98" w:rsidRDefault="000E55E8" w:rsidP="002A1D56">
      <w:pPr>
        <w:spacing w:line="360" w:lineRule="auto"/>
        <w:rPr>
          <w:rFonts w:ascii="Arial" w:hAnsi="Arial" w:cs="Arial"/>
          <w:b/>
          <w:bCs/>
          <w:color w:val="000000" w:themeColor="text1"/>
        </w:rPr>
      </w:pPr>
      <w:r w:rsidRPr="008D3D98">
        <w:rPr>
          <w:rFonts w:ascii="Arial" w:hAnsi="Arial" w:cs="Arial"/>
          <w:b/>
          <w:bCs/>
          <w:color w:val="000000" w:themeColor="text1"/>
        </w:rPr>
        <w:t xml:space="preserve">Objectives </w:t>
      </w:r>
      <w:proofErr w:type="spellStart"/>
      <w:r w:rsidRPr="008D3D98">
        <w:rPr>
          <w:rFonts w:ascii="Arial" w:hAnsi="Arial" w:cs="Arial"/>
          <w:b/>
          <w:bCs/>
          <w:color w:val="000000" w:themeColor="text1"/>
        </w:rPr>
        <w:t>gerais</w:t>
      </w:r>
      <w:proofErr w:type="spellEnd"/>
      <w:r w:rsidRPr="008D3D98">
        <w:rPr>
          <w:rFonts w:ascii="Arial" w:hAnsi="Arial" w:cs="Arial"/>
          <w:b/>
          <w:bCs/>
          <w:color w:val="000000" w:themeColor="text1"/>
        </w:rPr>
        <w:t xml:space="preserve"> e </w:t>
      </w:r>
      <w:proofErr w:type="spellStart"/>
      <w:r w:rsidRPr="008D3D98">
        <w:rPr>
          <w:rFonts w:ascii="Arial" w:hAnsi="Arial" w:cs="Arial"/>
          <w:b/>
          <w:bCs/>
          <w:color w:val="000000" w:themeColor="text1"/>
        </w:rPr>
        <w:t>particulares</w:t>
      </w:r>
      <w:proofErr w:type="spellEnd"/>
    </w:p>
    <w:p w14:paraId="25FF484D" w14:textId="2BACE747" w:rsidR="00D9472B" w:rsidRPr="008D3D98" w:rsidRDefault="00D9472B" w:rsidP="002A1D56">
      <w:pPr>
        <w:spacing w:line="360" w:lineRule="auto"/>
        <w:rPr>
          <w:rFonts w:ascii="Arial" w:hAnsi="Arial" w:cs="Arial"/>
          <w:bCs/>
          <w:color w:val="000000" w:themeColor="text1"/>
        </w:rPr>
      </w:pPr>
      <w:commentRangeStart w:id="51"/>
      <w:r w:rsidRPr="008D3D98">
        <w:rPr>
          <w:rFonts w:ascii="Arial" w:hAnsi="Arial" w:cs="Arial"/>
          <w:bCs/>
          <w:color w:val="000000" w:themeColor="text1"/>
        </w:rPr>
        <w:t>Although atmospheric dispersion models are commonly used for tracking wildfire smoke, they have limitations, such as heavy computational demands and discrepancies between predicted and actual pollution concentrations</w:t>
      </w:r>
      <w:r w:rsidR="00034E6A" w:rsidRPr="008D3D98">
        <w:rPr>
          <w:rFonts w:ascii="Arial" w:hAnsi="Arial" w:cs="Arial"/>
          <w:bCs/>
          <w:color w:val="000000" w:themeColor="text1"/>
        </w:rPr>
        <w:t xml:space="preserve">. Alternatively, remote sensing offers near-real-time data with products like the </w:t>
      </w:r>
      <w:r w:rsidR="00720507" w:rsidRPr="008D3D98">
        <w:rPr>
          <w:rFonts w:ascii="Arial" w:hAnsi="Arial" w:cs="Arial"/>
          <w:bCs/>
          <w:color w:val="000000" w:themeColor="text1"/>
        </w:rPr>
        <w:t xml:space="preserve">FRP and FRE, which allow for effective monitoring of wildfire emissions. </w:t>
      </w:r>
      <w:commentRangeStart w:id="52"/>
      <w:r w:rsidR="00720507" w:rsidRPr="008D3D98">
        <w:rPr>
          <w:rFonts w:ascii="Arial" w:hAnsi="Arial" w:cs="Arial"/>
          <w:bCs/>
          <w:color w:val="000000" w:themeColor="text1"/>
        </w:rPr>
        <w:t>And because of that, a data science approach can bring a different</w:t>
      </w:r>
      <w:r w:rsidR="00400C1C" w:rsidRPr="008D3D98">
        <w:rPr>
          <w:rFonts w:ascii="Arial" w:hAnsi="Arial" w:cs="Arial"/>
          <w:bCs/>
          <w:color w:val="000000" w:themeColor="text1"/>
        </w:rPr>
        <w:t xml:space="preserve"> perspective to the project</w:t>
      </w:r>
      <w:r w:rsidR="00E6355E" w:rsidRPr="008D3D98">
        <w:rPr>
          <w:rFonts w:ascii="Arial" w:hAnsi="Arial" w:cs="Arial"/>
          <w:bCs/>
          <w:color w:val="000000" w:themeColor="text1"/>
        </w:rPr>
        <w:t xml:space="preserve"> that the study is </w:t>
      </w:r>
      <w:r w:rsidR="00B91F65" w:rsidRPr="008D3D98">
        <w:rPr>
          <w:rFonts w:ascii="Arial" w:hAnsi="Arial" w:cs="Arial"/>
          <w:bCs/>
          <w:color w:val="000000" w:themeColor="text1"/>
        </w:rPr>
        <w:t>inserted</w:t>
      </w:r>
      <w:r w:rsidR="00E6355E" w:rsidRPr="008D3D98">
        <w:rPr>
          <w:rFonts w:ascii="Arial" w:hAnsi="Arial" w:cs="Arial"/>
          <w:bCs/>
          <w:color w:val="000000" w:themeColor="text1"/>
        </w:rPr>
        <w:t>.</w:t>
      </w:r>
      <w:commentRangeEnd w:id="52"/>
      <w:r w:rsidR="00562391" w:rsidRPr="008D3D98">
        <w:rPr>
          <w:rStyle w:val="CommentReference"/>
          <w:rFonts w:ascii="Arial" w:hAnsi="Arial" w:cs="Arial"/>
        </w:rPr>
        <w:commentReference w:id="52"/>
      </w:r>
      <w:commentRangeEnd w:id="51"/>
      <w:r w:rsidR="006A47DA">
        <w:rPr>
          <w:rStyle w:val="CommentReference"/>
        </w:rPr>
        <w:commentReference w:id="51"/>
      </w:r>
    </w:p>
    <w:p w14:paraId="366C13C4" w14:textId="1F57C61F" w:rsidR="00FF2820" w:rsidRPr="008D3D98" w:rsidRDefault="00215759" w:rsidP="002A1D56">
      <w:pPr>
        <w:spacing w:line="360" w:lineRule="auto"/>
        <w:rPr>
          <w:rFonts w:ascii="Arial" w:hAnsi="Arial" w:cs="Arial"/>
          <w:bCs/>
          <w:color w:val="000000" w:themeColor="text1"/>
        </w:rPr>
      </w:pPr>
      <w:r w:rsidRPr="008D3D98">
        <w:rPr>
          <w:rFonts w:ascii="Arial" w:hAnsi="Arial" w:cs="Arial"/>
          <w:bCs/>
          <w:color w:val="000000" w:themeColor="text1"/>
        </w:rPr>
        <w:t xml:space="preserve">The study </w:t>
      </w:r>
      <w:del w:id="53" w:author="ARusso" w:date="2025-02-28T10:46:00Z">
        <w:r w:rsidRPr="008D3D98" w:rsidDel="006A47DA">
          <w:rPr>
            <w:rFonts w:ascii="Arial" w:hAnsi="Arial" w:cs="Arial"/>
            <w:bCs/>
            <w:color w:val="000000" w:themeColor="text1"/>
          </w:rPr>
          <w:delText xml:space="preserve">that will be conducted </w:delText>
        </w:r>
      </w:del>
      <w:r w:rsidRPr="008D3D98">
        <w:rPr>
          <w:rFonts w:ascii="Arial" w:hAnsi="Arial" w:cs="Arial"/>
          <w:bCs/>
          <w:color w:val="000000" w:themeColor="text1"/>
        </w:rPr>
        <w:t>has the purpose of</w:t>
      </w:r>
      <w:r w:rsidR="00C57CD3" w:rsidRPr="008D3D98">
        <w:rPr>
          <w:rFonts w:ascii="Arial" w:hAnsi="Arial" w:cs="Arial"/>
          <w:bCs/>
          <w:color w:val="000000" w:themeColor="text1"/>
        </w:rPr>
        <w:t xml:space="preserve"> detecting and assessing wildfire pollution events </w:t>
      </w:r>
      <w:r w:rsidR="001F3ADB" w:rsidRPr="008D3D98">
        <w:rPr>
          <w:rFonts w:ascii="Arial" w:hAnsi="Arial" w:cs="Arial"/>
          <w:bCs/>
          <w:color w:val="000000" w:themeColor="text1"/>
        </w:rPr>
        <w:t>by using a combination of remote sensing, atmospheric monitoring data and machine learning approaches</w:t>
      </w:r>
      <w:r w:rsidR="004B3FD2" w:rsidRPr="008D3D98">
        <w:rPr>
          <w:rFonts w:ascii="Arial" w:hAnsi="Arial" w:cs="Arial"/>
          <w:bCs/>
          <w:color w:val="000000" w:themeColor="text1"/>
        </w:rPr>
        <w:t>, focusing on FRP and FRE outputs</w:t>
      </w:r>
      <w:r w:rsidR="007B5006" w:rsidRPr="008D3D98">
        <w:rPr>
          <w:rFonts w:ascii="Arial" w:hAnsi="Arial" w:cs="Arial"/>
          <w:bCs/>
          <w:color w:val="000000" w:themeColor="text1"/>
        </w:rPr>
        <w:t xml:space="preserve"> as indicators of wildfire-induced pollution.</w:t>
      </w:r>
      <w:r w:rsidR="005C1D44" w:rsidRPr="008D3D98">
        <w:rPr>
          <w:rFonts w:ascii="Arial" w:hAnsi="Arial" w:cs="Arial"/>
          <w:bCs/>
          <w:color w:val="000000" w:themeColor="text1"/>
        </w:rPr>
        <w:t xml:space="preserve"> </w:t>
      </w:r>
      <w:ins w:id="54" w:author="ARusso" w:date="2025-02-28T10:46:00Z">
        <w:r w:rsidR="006A47DA">
          <w:rPr>
            <w:rFonts w:ascii="Arial" w:hAnsi="Arial" w:cs="Arial"/>
            <w:bCs/>
            <w:color w:val="000000" w:themeColor="text1"/>
          </w:rPr>
          <w:t>In order to achieve the propo</w:t>
        </w:r>
      </w:ins>
      <w:ins w:id="55" w:author="ARusso" w:date="2025-02-28T10:47:00Z">
        <w:r w:rsidR="006A47DA">
          <w:rPr>
            <w:rFonts w:ascii="Arial" w:hAnsi="Arial" w:cs="Arial"/>
            <w:bCs/>
            <w:color w:val="000000" w:themeColor="text1"/>
          </w:rPr>
          <w:t>s</w:t>
        </w:r>
      </w:ins>
      <w:ins w:id="56" w:author="ARusso" w:date="2025-02-28T10:46:00Z">
        <w:r w:rsidR="006A47DA">
          <w:rPr>
            <w:rFonts w:ascii="Arial" w:hAnsi="Arial" w:cs="Arial"/>
            <w:bCs/>
            <w:color w:val="000000" w:themeColor="text1"/>
          </w:rPr>
          <w:t>e</w:t>
        </w:r>
      </w:ins>
      <w:ins w:id="57" w:author="ARusso" w:date="2025-02-28T10:47:00Z">
        <w:r w:rsidR="006A47DA">
          <w:rPr>
            <w:rFonts w:ascii="Arial" w:hAnsi="Arial" w:cs="Arial"/>
            <w:bCs/>
            <w:color w:val="000000" w:themeColor="text1"/>
          </w:rPr>
          <w:t>d</w:t>
        </w:r>
      </w:ins>
      <w:ins w:id="58" w:author="ARusso" w:date="2025-02-28T10:46:00Z">
        <w:r w:rsidR="006A47DA">
          <w:rPr>
            <w:rFonts w:ascii="Arial" w:hAnsi="Arial" w:cs="Arial"/>
            <w:bCs/>
            <w:color w:val="000000" w:themeColor="text1"/>
          </w:rPr>
          <w:t xml:space="preserve"> general g</w:t>
        </w:r>
      </w:ins>
      <w:ins w:id="59" w:author="ARusso" w:date="2025-02-28T10:47:00Z">
        <w:r w:rsidR="006A47DA">
          <w:rPr>
            <w:rFonts w:ascii="Arial" w:hAnsi="Arial" w:cs="Arial"/>
            <w:bCs/>
            <w:color w:val="000000" w:themeColor="text1"/>
          </w:rPr>
          <w:t xml:space="preserve">oal, </w:t>
        </w:r>
      </w:ins>
      <w:del w:id="60" w:author="ARusso" w:date="2025-02-28T10:47:00Z">
        <w:r w:rsidR="00D868F1" w:rsidRPr="008D3D98" w:rsidDel="006A47DA">
          <w:rPr>
            <w:rFonts w:ascii="Arial" w:hAnsi="Arial" w:cs="Arial"/>
            <w:bCs/>
            <w:color w:val="000000" w:themeColor="text1"/>
          </w:rPr>
          <w:delText xml:space="preserve">The </w:delText>
        </w:r>
        <w:r w:rsidR="004B57FB" w:rsidRPr="008D3D98" w:rsidDel="006A47DA">
          <w:rPr>
            <w:rFonts w:ascii="Arial" w:hAnsi="Arial" w:cs="Arial"/>
            <w:bCs/>
            <w:color w:val="000000" w:themeColor="text1"/>
          </w:rPr>
          <w:delText xml:space="preserve">work developed consists on trying to achieve </w:delText>
        </w:r>
      </w:del>
      <w:r w:rsidR="004B57FB" w:rsidRPr="008D3D98">
        <w:rPr>
          <w:rFonts w:ascii="Arial" w:hAnsi="Arial" w:cs="Arial"/>
          <w:bCs/>
          <w:color w:val="000000" w:themeColor="text1"/>
        </w:rPr>
        <w:t xml:space="preserve">four objectives </w:t>
      </w:r>
      <w:del w:id="61" w:author="ARusso" w:date="2025-02-28T10:47:00Z">
        <w:r w:rsidR="004B57FB" w:rsidRPr="008D3D98" w:rsidDel="006A47DA">
          <w:rPr>
            <w:rFonts w:ascii="Arial" w:hAnsi="Arial" w:cs="Arial"/>
            <w:bCs/>
            <w:color w:val="000000" w:themeColor="text1"/>
          </w:rPr>
          <w:delText>such as</w:delText>
        </w:r>
      </w:del>
      <w:ins w:id="62" w:author="ARusso" w:date="2025-02-28T10:47:00Z">
        <w:r w:rsidR="006A47DA">
          <w:rPr>
            <w:rFonts w:ascii="Arial" w:hAnsi="Arial" w:cs="Arial"/>
            <w:bCs/>
            <w:color w:val="000000" w:themeColor="text1"/>
          </w:rPr>
          <w:t>will be pursued</w:t>
        </w:r>
      </w:ins>
      <w:r w:rsidR="004B57FB" w:rsidRPr="008D3D98">
        <w:rPr>
          <w:rFonts w:ascii="Arial" w:hAnsi="Arial" w:cs="Arial"/>
          <w:bCs/>
          <w:color w:val="000000" w:themeColor="text1"/>
        </w:rPr>
        <w:t xml:space="preserve">: </w:t>
      </w:r>
      <w:ins w:id="63" w:author="ARusso" w:date="2025-02-28T10:47:00Z">
        <w:r w:rsidR="006A47DA">
          <w:rPr>
            <w:rFonts w:ascii="Arial" w:hAnsi="Arial" w:cs="Arial"/>
            <w:bCs/>
            <w:color w:val="000000" w:themeColor="text1"/>
          </w:rPr>
          <w:t xml:space="preserve">1) </w:t>
        </w:r>
      </w:ins>
      <w:commentRangeStart w:id="64"/>
      <w:del w:id="65" w:author="ARusso" w:date="2025-02-28T10:48:00Z">
        <w:r w:rsidR="004B57FB" w:rsidRPr="008D3D98" w:rsidDel="006A47DA">
          <w:rPr>
            <w:rFonts w:ascii="Arial" w:hAnsi="Arial" w:cs="Arial"/>
            <w:bCs/>
            <w:color w:val="000000" w:themeColor="text1"/>
          </w:rPr>
          <w:delText>I</w:delText>
        </w:r>
      </w:del>
      <w:ins w:id="66" w:author="ARusso" w:date="2025-02-28T10:48:00Z">
        <w:r w:rsidR="006A47DA">
          <w:rPr>
            <w:rFonts w:ascii="Arial" w:hAnsi="Arial" w:cs="Arial"/>
            <w:bCs/>
            <w:color w:val="000000" w:themeColor="text1"/>
          </w:rPr>
          <w:t>i</w:t>
        </w:r>
      </w:ins>
      <w:r w:rsidR="004B57FB" w:rsidRPr="008D3D98">
        <w:rPr>
          <w:rFonts w:ascii="Arial" w:hAnsi="Arial" w:cs="Arial"/>
          <w:bCs/>
          <w:color w:val="000000" w:themeColor="text1"/>
        </w:rPr>
        <w:t>dentify key indicators from remote sensing and meteorological data that correlates with pollution events due to wildfires</w:t>
      </w:r>
      <w:commentRangeEnd w:id="64"/>
      <w:r w:rsidR="006A47DA">
        <w:rPr>
          <w:rStyle w:val="CommentReference"/>
        </w:rPr>
        <w:commentReference w:id="64"/>
      </w:r>
      <w:r w:rsidR="004B57FB" w:rsidRPr="008D3D98">
        <w:rPr>
          <w:rFonts w:ascii="Arial" w:hAnsi="Arial" w:cs="Arial"/>
          <w:bCs/>
          <w:color w:val="000000" w:themeColor="text1"/>
        </w:rPr>
        <w:t xml:space="preserve">; </w:t>
      </w:r>
      <w:ins w:id="67" w:author="ARusso" w:date="2025-02-28T10:48:00Z">
        <w:r w:rsidR="006A47DA">
          <w:rPr>
            <w:rFonts w:ascii="Arial" w:hAnsi="Arial" w:cs="Arial"/>
            <w:bCs/>
            <w:color w:val="000000" w:themeColor="text1"/>
          </w:rPr>
          <w:t xml:space="preserve">2) </w:t>
        </w:r>
      </w:ins>
      <w:del w:id="68" w:author="ARusso" w:date="2025-02-28T10:48:00Z">
        <w:r w:rsidR="004B57FB" w:rsidRPr="008D3D98" w:rsidDel="006A47DA">
          <w:rPr>
            <w:rFonts w:ascii="Arial" w:hAnsi="Arial" w:cs="Arial"/>
            <w:bCs/>
            <w:color w:val="000000" w:themeColor="text1"/>
          </w:rPr>
          <w:delText>D</w:delText>
        </w:r>
      </w:del>
      <w:ins w:id="69" w:author="ARusso" w:date="2025-02-28T10:48:00Z">
        <w:r w:rsidR="006A47DA">
          <w:rPr>
            <w:rFonts w:ascii="Arial" w:hAnsi="Arial" w:cs="Arial"/>
            <w:bCs/>
            <w:color w:val="000000" w:themeColor="text1"/>
          </w:rPr>
          <w:t>d</w:t>
        </w:r>
      </w:ins>
      <w:r w:rsidR="004B57FB" w:rsidRPr="008D3D98">
        <w:rPr>
          <w:rFonts w:ascii="Arial" w:hAnsi="Arial" w:cs="Arial"/>
          <w:bCs/>
          <w:color w:val="000000" w:themeColor="text1"/>
        </w:rPr>
        <w:t>evelop a machine learning</w:t>
      </w:r>
      <w:r w:rsidR="00A863FE" w:rsidRPr="008D3D98">
        <w:rPr>
          <w:rFonts w:ascii="Arial" w:hAnsi="Arial" w:cs="Arial"/>
          <w:bCs/>
          <w:color w:val="000000" w:themeColor="text1"/>
        </w:rPr>
        <w:t>-based model to detect pollution events using data from sources</w:t>
      </w:r>
      <w:r w:rsidR="003415D5" w:rsidRPr="008D3D98">
        <w:rPr>
          <w:rFonts w:ascii="Arial" w:hAnsi="Arial" w:cs="Arial"/>
          <w:bCs/>
          <w:color w:val="000000" w:themeColor="text1"/>
        </w:rPr>
        <w:t xml:space="preserve"> already mentioned; </w:t>
      </w:r>
      <w:ins w:id="70" w:author="ARusso" w:date="2025-02-28T10:48:00Z">
        <w:r w:rsidR="006A47DA">
          <w:rPr>
            <w:rFonts w:ascii="Arial" w:hAnsi="Arial" w:cs="Arial"/>
            <w:bCs/>
            <w:color w:val="000000" w:themeColor="text1"/>
          </w:rPr>
          <w:t xml:space="preserve">3) </w:t>
        </w:r>
      </w:ins>
      <w:del w:id="71" w:author="ARusso" w:date="2025-02-28T10:48:00Z">
        <w:r w:rsidR="003415D5" w:rsidRPr="008D3D98" w:rsidDel="006A47DA">
          <w:rPr>
            <w:rFonts w:ascii="Arial" w:hAnsi="Arial" w:cs="Arial"/>
            <w:bCs/>
            <w:color w:val="000000" w:themeColor="text1"/>
          </w:rPr>
          <w:delText>A</w:delText>
        </w:r>
      </w:del>
      <w:ins w:id="72" w:author="ARusso" w:date="2025-02-28T10:48:00Z">
        <w:r w:rsidR="006A47DA">
          <w:rPr>
            <w:rFonts w:ascii="Arial" w:hAnsi="Arial" w:cs="Arial"/>
            <w:bCs/>
            <w:color w:val="000000" w:themeColor="text1"/>
          </w:rPr>
          <w:t>a</w:t>
        </w:r>
      </w:ins>
      <w:r w:rsidR="003415D5" w:rsidRPr="008D3D98">
        <w:rPr>
          <w:rFonts w:ascii="Arial" w:hAnsi="Arial" w:cs="Arial"/>
          <w:bCs/>
          <w:color w:val="000000" w:themeColor="text1"/>
        </w:rPr>
        <w:t xml:space="preserve">nalyse the spatial and temporal impacts of wildfire smoke </w:t>
      </w:r>
      <w:r w:rsidR="00CC4F17" w:rsidRPr="008D3D98">
        <w:rPr>
          <w:rFonts w:ascii="Arial" w:hAnsi="Arial" w:cs="Arial"/>
          <w:bCs/>
          <w:color w:val="000000" w:themeColor="text1"/>
        </w:rPr>
        <w:t xml:space="preserve">on air quality in affected areas; and </w:t>
      </w:r>
      <w:ins w:id="73" w:author="ARusso" w:date="2025-02-28T10:48:00Z">
        <w:r w:rsidR="006A47DA">
          <w:rPr>
            <w:rFonts w:ascii="Arial" w:hAnsi="Arial" w:cs="Arial"/>
            <w:bCs/>
            <w:color w:val="000000" w:themeColor="text1"/>
          </w:rPr>
          <w:t>finally, 4) a</w:t>
        </w:r>
      </w:ins>
      <w:del w:id="74" w:author="ARusso" w:date="2025-02-28T10:48:00Z">
        <w:r w:rsidR="00CC4F17" w:rsidRPr="008D3D98" w:rsidDel="006A47DA">
          <w:rPr>
            <w:rFonts w:ascii="Arial" w:hAnsi="Arial" w:cs="Arial"/>
            <w:bCs/>
            <w:color w:val="000000" w:themeColor="text1"/>
          </w:rPr>
          <w:delText>A</w:delText>
        </w:r>
      </w:del>
      <w:r w:rsidR="00CC4F17" w:rsidRPr="008D3D98">
        <w:rPr>
          <w:rFonts w:ascii="Arial" w:hAnsi="Arial" w:cs="Arial"/>
          <w:bCs/>
          <w:color w:val="000000" w:themeColor="text1"/>
        </w:rPr>
        <w:t>nalyse the impact</w:t>
      </w:r>
      <w:r w:rsidR="00970BDF" w:rsidRPr="008D3D98">
        <w:rPr>
          <w:rFonts w:ascii="Arial" w:hAnsi="Arial" w:cs="Arial"/>
          <w:bCs/>
          <w:color w:val="000000" w:themeColor="text1"/>
        </w:rPr>
        <w:t xml:space="preserve"> of compound extreme events on wildfire-related pollution events.</w:t>
      </w:r>
    </w:p>
    <w:p w14:paraId="0FC2A6C7" w14:textId="6872438C" w:rsidR="00C0110C" w:rsidRPr="008D3D98" w:rsidRDefault="000E55E8" w:rsidP="002A1D56">
      <w:pPr>
        <w:spacing w:line="360" w:lineRule="auto"/>
        <w:rPr>
          <w:rFonts w:ascii="Arial" w:hAnsi="Arial" w:cs="Arial"/>
          <w:b/>
          <w:bCs/>
          <w:color w:val="000000" w:themeColor="text1"/>
        </w:rPr>
      </w:pPr>
      <w:r w:rsidRPr="008D3D98">
        <w:rPr>
          <w:rFonts w:ascii="Arial" w:hAnsi="Arial" w:cs="Arial"/>
          <w:b/>
          <w:bCs/>
          <w:color w:val="000000" w:themeColor="text1"/>
        </w:rPr>
        <w:t>Research questions to answer</w:t>
      </w:r>
    </w:p>
    <w:p w14:paraId="6CDD38C6" w14:textId="77777777" w:rsidR="00FF2820" w:rsidRPr="008D3D98" w:rsidRDefault="00FF2820" w:rsidP="002A1D56">
      <w:pPr>
        <w:spacing w:line="360" w:lineRule="auto"/>
        <w:rPr>
          <w:rFonts w:ascii="Arial" w:hAnsi="Arial" w:cs="Arial"/>
          <w:bCs/>
          <w:color w:val="000000" w:themeColor="text1"/>
        </w:rPr>
      </w:pPr>
    </w:p>
    <w:p w14:paraId="18ABBE04" w14:textId="77777777" w:rsidR="00F26190" w:rsidRPr="008D3D98" w:rsidRDefault="00F26190" w:rsidP="002A1D56">
      <w:pPr>
        <w:spacing w:line="360" w:lineRule="auto"/>
        <w:rPr>
          <w:rFonts w:ascii="Arial" w:hAnsi="Arial" w:cs="Arial"/>
          <w:color w:val="000000" w:themeColor="text1"/>
        </w:rPr>
      </w:pPr>
      <w:r w:rsidRPr="008D3D98">
        <w:rPr>
          <w:rFonts w:ascii="Arial" w:hAnsi="Arial" w:cs="Arial"/>
          <w:color w:val="000000" w:themeColor="text1"/>
        </w:rPr>
        <w:br w:type="page"/>
      </w:r>
    </w:p>
    <w:p w14:paraId="155D0440" w14:textId="6D2358FB" w:rsidR="000F2D30" w:rsidRPr="002A23AE" w:rsidRDefault="000F2D30" w:rsidP="002A1D56">
      <w:pPr>
        <w:pStyle w:val="Heading1"/>
        <w:spacing w:line="360" w:lineRule="auto"/>
        <w:rPr>
          <w:rFonts w:ascii="Arial" w:hAnsi="Arial" w:cs="Arial"/>
          <w:color w:val="000000" w:themeColor="text1"/>
          <w:sz w:val="28"/>
          <w:szCs w:val="28"/>
        </w:rPr>
      </w:pPr>
      <w:bookmarkStart w:id="75" w:name="_Toc191562903"/>
      <w:commentRangeStart w:id="76"/>
      <w:r w:rsidRPr="002A23AE">
        <w:rPr>
          <w:rFonts w:ascii="Arial" w:hAnsi="Arial" w:cs="Arial"/>
          <w:color w:val="000000" w:themeColor="text1"/>
          <w:sz w:val="28"/>
          <w:szCs w:val="28"/>
        </w:rPr>
        <w:lastRenderedPageBreak/>
        <w:t>Literature Review</w:t>
      </w:r>
      <w:bookmarkEnd w:id="75"/>
    </w:p>
    <w:p w14:paraId="6D153048" w14:textId="77777777" w:rsidR="000F2D30" w:rsidRPr="008D3D98" w:rsidRDefault="000F2D30" w:rsidP="002A1D56">
      <w:pPr>
        <w:spacing w:line="360" w:lineRule="auto"/>
        <w:rPr>
          <w:rFonts w:ascii="Arial" w:hAnsi="Arial" w:cs="Arial"/>
          <w:color w:val="000000" w:themeColor="text1"/>
        </w:rPr>
      </w:pPr>
    </w:p>
    <w:p w14:paraId="3A87C1E3" w14:textId="6ADF9ECC" w:rsidR="005C36E8" w:rsidRPr="008D3D98" w:rsidRDefault="005C36E8" w:rsidP="002A1D56">
      <w:pPr>
        <w:spacing w:line="360" w:lineRule="auto"/>
        <w:rPr>
          <w:rFonts w:ascii="Arial" w:hAnsi="Arial" w:cs="Arial"/>
          <w:color w:val="000000" w:themeColor="text1"/>
        </w:rPr>
      </w:pPr>
      <w:r w:rsidRPr="008D3D98">
        <w:rPr>
          <w:rFonts w:ascii="Arial" w:hAnsi="Arial" w:cs="Arial"/>
          <w:color w:val="000000" w:themeColor="text1"/>
        </w:rPr>
        <w:t>Air Pollution:</w:t>
      </w:r>
    </w:p>
    <w:p w14:paraId="610B357F" w14:textId="1434C7BA" w:rsidR="005C36E8" w:rsidRPr="008D3D98" w:rsidRDefault="005C36E8" w:rsidP="002A1D56">
      <w:pPr>
        <w:pStyle w:val="ListParagraph"/>
        <w:numPr>
          <w:ilvl w:val="0"/>
          <w:numId w:val="1"/>
        </w:numPr>
        <w:spacing w:line="360" w:lineRule="auto"/>
        <w:rPr>
          <w:rFonts w:ascii="Arial" w:hAnsi="Arial" w:cs="Arial"/>
          <w:color w:val="000000" w:themeColor="text1"/>
        </w:rPr>
      </w:pPr>
      <w:r w:rsidRPr="008D3D98">
        <w:rPr>
          <w:rFonts w:ascii="Arial" w:hAnsi="Arial" w:cs="Arial"/>
          <w:color w:val="000000" w:themeColor="text1"/>
        </w:rPr>
        <w:t>Discuss the impacts of particulate matter and toxic gases emitted from wildfires, with a focus on the transboundary nature of pollution and its exacerbation due to climate change.</w:t>
      </w:r>
    </w:p>
    <w:p w14:paraId="061036E9" w14:textId="7C8B99F9" w:rsidR="005C36E8" w:rsidRPr="008D3D98" w:rsidRDefault="005C36E8" w:rsidP="002A1D56">
      <w:pPr>
        <w:spacing w:line="360" w:lineRule="auto"/>
        <w:rPr>
          <w:rFonts w:ascii="Arial" w:hAnsi="Arial" w:cs="Arial"/>
          <w:color w:val="000000" w:themeColor="text1"/>
        </w:rPr>
      </w:pPr>
      <w:r w:rsidRPr="008D3D98">
        <w:rPr>
          <w:rFonts w:ascii="Arial" w:hAnsi="Arial" w:cs="Arial"/>
          <w:color w:val="000000" w:themeColor="text1"/>
        </w:rPr>
        <w:t>Remote Sensing in Wildfire Monitoring:</w:t>
      </w:r>
    </w:p>
    <w:p w14:paraId="40F33AF4" w14:textId="1A068A3A" w:rsidR="005C36E8" w:rsidRPr="008D3D98" w:rsidRDefault="005C36E8" w:rsidP="002A1D56">
      <w:pPr>
        <w:pStyle w:val="ListParagraph"/>
        <w:numPr>
          <w:ilvl w:val="0"/>
          <w:numId w:val="1"/>
        </w:numPr>
        <w:spacing w:line="360" w:lineRule="auto"/>
        <w:rPr>
          <w:rFonts w:ascii="Arial" w:hAnsi="Arial" w:cs="Arial"/>
          <w:color w:val="000000" w:themeColor="text1"/>
        </w:rPr>
      </w:pPr>
      <w:r w:rsidRPr="008D3D98">
        <w:rPr>
          <w:rFonts w:ascii="Arial" w:hAnsi="Arial" w:cs="Arial"/>
          <w:color w:val="000000" w:themeColor="text1"/>
        </w:rPr>
        <w:t>Review remote sensing tools, including MODIS, SEVIRI, and Sentinel products, used in monitoring wildfire activity and emissions. Discuss the utility of FRE and FRP as measures of biomass combustion rate and their effectiveness in tracking pollution.</w:t>
      </w:r>
    </w:p>
    <w:p w14:paraId="4E297390" w14:textId="0ED7F523" w:rsidR="005C36E8" w:rsidRPr="008D3D98" w:rsidRDefault="005C36E8" w:rsidP="002A1D56">
      <w:pPr>
        <w:spacing w:line="360" w:lineRule="auto"/>
        <w:rPr>
          <w:rFonts w:ascii="Arial" w:hAnsi="Arial" w:cs="Arial"/>
          <w:color w:val="000000" w:themeColor="text1"/>
        </w:rPr>
      </w:pPr>
      <w:r w:rsidRPr="008D3D98">
        <w:rPr>
          <w:rFonts w:ascii="Arial" w:hAnsi="Arial" w:cs="Arial"/>
          <w:color w:val="000000" w:themeColor="text1"/>
        </w:rPr>
        <w:t>Data Science in Environmental Monitoring:</w:t>
      </w:r>
    </w:p>
    <w:p w14:paraId="23E9AF8E" w14:textId="7AA4D5C9" w:rsidR="005C36E8" w:rsidRPr="008D3D98" w:rsidRDefault="005C36E8" w:rsidP="002A1D56">
      <w:pPr>
        <w:pStyle w:val="ListParagraph"/>
        <w:numPr>
          <w:ilvl w:val="0"/>
          <w:numId w:val="1"/>
        </w:numPr>
        <w:spacing w:line="360" w:lineRule="auto"/>
        <w:rPr>
          <w:rFonts w:ascii="Arial" w:hAnsi="Arial" w:cs="Arial"/>
          <w:color w:val="000000" w:themeColor="text1"/>
        </w:rPr>
      </w:pPr>
      <w:r w:rsidRPr="008D3D98">
        <w:rPr>
          <w:rFonts w:ascii="Arial" w:hAnsi="Arial" w:cs="Arial"/>
          <w:color w:val="000000" w:themeColor="text1"/>
        </w:rPr>
        <w:t>Explore data science methods in atmospheric and environmental sciences, including machine learning models used in pollution detection and forecasting.</w:t>
      </w:r>
      <w:commentRangeEnd w:id="76"/>
      <w:r w:rsidR="00EC6CC0">
        <w:rPr>
          <w:rStyle w:val="CommentReference"/>
        </w:rPr>
        <w:commentReference w:id="76"/>
      </w:r>
    </w:p>
    <w:p w14:paraId="62D897AB" w14:textId="2A3F5EC7" w:rsidR="00C105B2" w:rsidRPr="008D3D98" w:rsidRDefault="00C105B2" w:rsidP="002A1D56">
      <w:pPr>
        <w:spacing w:line="360" w:lineRule="auto"/>
        <w:rPr>
          <w:rFonts w:ascii="Arial" w:hAnsi="Arial" w:cs="Arial"/>
          <w:color w:val="000000" w:themeColor="text1"/>
        </w:rPr>
      </w:pPr>
      <w:r w:rsidRPr="008D3D98">
        <w:rPr>
          <w:rFonts w:ascii="Arial" w:hAnsi="Arial" w:cs="Arial"/>
          <w:color w:val="000000" w:themeColor="text1"/>
        </w:rPr>
        <w:br w:type="page"/>
      </w:r>
    </w:p>
    <w:p w14:paraId="3DEA817E" w14:textId="68088312" w:rsidR="00C105B2" w:rsidRPr="002A23AE" w:rsidRDefault="00C105B2" w:rsidP="002A1D56">
      <w:pPr>
        <w:pStyle w:val="Heading1"/>
        <w:spacing w:line="360" w:lineRule="auto"/>
        <w:rPr>
          <w:rFonts w:ascii="Arial" w:hAnsi="Arial" w:cs="Arial"/>
          <w:color w:val="000000" w:themeColor="text1"/>
          <w:sz w:val="28"/>
          <w:szCs w:val="28"/>
        </w:rPr>
      </w:pPr>
      <w:bookmarkStart w:id="77" w:name="_Toc191562904"/>
      <w:r w:rsidRPr="002A23AE">
        <w:rPr>
          <w:rFonts w:ascii="Arial" w:hAnsi="Arial" w:cs="Arial"/>
          <w:color w:val="000000" w:themeColor="text1"/>
          <w:sz w:val="28"/>
          <w:szCs w:val="28"/>
        </w:rPr>
        <w:lastRenderedPageBreak/>
        <w:t>Data</w:t>
      </w:r>
      <w:bookmarkEnd w:id="77"/>
    </w:p>
    <w:p w14:paraId="325D0E85" w14:textId="04AB5EF0" w:rsidR="00E731C8" w:rsidRPr="008D3D98" w:rsidRDefault="00006D0A" w:rsidP="002A1D56">
      <w:pPr>
        <w:spacing w:line="360" w:lineRule="auto"/>
        <w:rPr>
          <w:rFonts w:ascii="Arial" w:hAnsi="Arial" w:cs="Arial"/>
          <w:color w:val="000000" w:themeColor="text1"/>
        </w:rPr>
      </w:pPr>
      <w:r w:rsidRPr="008D3D98">
        <w:rPr>
          <w:rFonts w:ascii="Arial" w:hAnsi="Arial" w:cs="Arial"/>
          <w:color w:val="000000" w:themeColor="text1"/>
        </w:rPr>
        <w:t xml:space="preserve">EXPLICAR </w:t>
      </w:r>
      <w:r w:rsidR="0014395D" w:rsidRPr="008D3D98">
        <w:rPr>
          <w:rFonts w:ascii="Arial" w:hAnsi="Arial" w:cs="Arial"/>
          <w:color w:val="000000" w:themeColor="text1"/>
        </w:rPr>
        <w:t xml:space="preserve">ERA5 E CAMS DATA </w:t>
      </w:r>
    </w:p>
    <w:p w14:paraId="3C2B039A" w14:textId="0E8F8139" w:rsidR="00606834" w:rsidRPr="008D3D98" w:rsidRDefault="00606834" w:rsidP="002A1D56">
      <w:pPr>
        <w:spacing w:line="360" w:lineRule="auto"/>
        <w:rPr>
          <w:rFonts w:ascii="Arial" w:hAnsi="Arial" w:cs="Arial"/>
          <w:color w:val="000000" w:themeColor="text1"/>
        </w:rPr>
      </w:pPr>
      <w:r w:rsidRPr="008D3D98">
        <w:rPr>
          <w:rFonts w:ascii="Arial" w:hAnsi="Arial" w:cs="Arial"/>
          <w:color w:val="000000" w:themeColor="text1"/>
        </w:rPr>
        <w:t>Data Collection:</w:t>
      </w:r>
    </w:p>
    <w:p w14:paraId="34B85C71" w14:textId="77777777" w:rsidR="00606834" w:rsidRPr="008D3D98" w:rsidRDefault="00606834" w:rsidP="002A1D56">
      <w:pPr>
        <w:pStyle w:val="ListParagraph"/>
        <w:numPr>
          <w:ilvl w:val="0"/>
          <w:numId w:val="1"/>
        </w:numPr>
        <w:spacing w:line="360" w:lineRule="auto"/>
        <w:rPr>
          <w:rFonts w:ascii="Arial" w:hAnsi="Arial" w:cs="Arial"/>
          <w:color w:val="000000" w:themeColor="text1"/>
        </w:rPr>
      </w:pPr>
      <w:r w:rsidRPr="008D3D98">
        <w:rPr>
          <w:rFonts w:ascii="Arial" w:hAnsi="Arial" w:cs="Arial"/>
          <w:color w:val="000000" w:themeColor="text1"/>
        </w:rPr>
        <w:t>Meteorological Data: Gather atmospheric data, such as temperature, humidity, wind speed, and direction, from sources like CAMS and monitoring stations.</w:t>
      </w:r>
    </w:p>
    <w:p w14:paraId="1AB9A709" w14:textId="6A762672" w:rsidR="00606834" w:rsidRPr="008D3D98" w:rsidRDefault="00606834" w:rsidP="002A1D56">
      <w:pPr>
        <w:pStyle w:val="ListParagraph"/>
        <w:numPr>
          <w:ilvl w:val="0"/>
          <w:numId w:val="1"/>
        </w:numPr>
        <w:spacing w:line="360" w:lineRule="auto"/>
        <w:rPr>
          <w:rFonts w:ascii="Arial" w:hAnsi="Arial" w:cs="Arial"/>
          <w:color w:val="000000" w:themeColor="text1"/>
        </w:rPr>
      </w:pPr>
      <w:r w:rsidRPr="008D3D98">
        <w:rPr>
          <w:rFonts w:ascii="Arial" w:hAnsi="Arial" w:cs="Arial"/>
          <w:color w:val="000000" w:themeColor="text1"/>
        </w:rPr>
        <w:t>Remote Sensing Data: Use FRE and FRP data from MODIS, SEVIRI, and Sentinel-3 for monitoring fire radiative power and energy release.</w:t>
      </w:r>
    </w:p>
    <w:p w14:paraId="30D60A73" w14:textId="77777777" w:rsidR="00606834" w:rsidRPr="008D3D98" w:rsidRDefault="00606834" w:rsidP="002A1D56">
      <w:pPr>
        <w:spacing w:line="360" w:lineRule="auto"/>
        <w:rPr>
          <w:rFonts w:ascii="Arial" w:hAnsi="Arial" w:cs="Arial"/>
          <w:color w:val="000000" w:themeColor="text1"/>
        </w:rPr>
      </w:pPr>
      <w:r w:rsidRPr="008D3D98">
        <w:rPr>
          <w:rFonts w:ascii="Arial" w:hAnsi="Arial" w:cs="Arial"/>
          <w:color w:val="000000" w:themeColor="text1"/>
        </w:rPr>
        <w:t>Data Processing:</w:t>
      </w:r>
    </w:p>
    <w:p w14:paraId="6541A68F" w14:textId="77777777" w:rsidR="00606834" w:rsidRPr="008D3D98" w:rsidRDefault="00606834" w:rsidP="002A1D56">
      <w:pPr>
        <w:pStyle w:val="ListParagraph"/>
        <w:numPr>
          <w:ilvl w:val="0"/>
          <w:numId w:val="1"/>
        </w:numPr>
        <w:spacing w:line="360" w:lineRule="auto"/>
        <w:rPr>
          <w:rFonts w:ascii="Arial" w:hAnsi="Arial" w:cs="Arial"/>
          <w:color w:val="000000" w:themeColor="text1"/>
        </w:rPr>
      </w:pPr>
      <w:r w:rsidRPr="008D3D98">
        <w:rPr>
          <w:rFonts w:ascii="Arial" w:hAnsi="Arial" w:cs="Arial"/>
          <w:color w:val="000000" w:themeColor="text1"/>
        </w:rPr>
        <w:t>Integrate meteorological and remote sensing data with pollution monitoring station data to create a comprehensive dataset.</w:t>
      </w:r>
    </w:p>
    <w:p w14:paraId="750E5977" w14:textId="6C7A2C92" w:rsidR="00C105B2" w:rsidRPr="008D3D98" w:rsidRDefault="00606834" w:rsidP="002A1D56">
      <w:pPr>
        <w:pStyle w:val="ListParagraph"/>
        <w:numPr>
          <w:ilvl w:val="0"/>
          <w:numId w:val="1"/>
        </w:numPr>
        <w:spacing w:line="360" w:lineRule="auto"/>
        <w:rPr>
          <w:rFonts w:ascii="Arial" w:hAnsi="Arial" w:cs="Arial"/>
          <w:color w:val="000000" w:themeColor="text1"/>
        </w:rPr>
      </w:pPr>
      <w:r w:rsidRPr="008D3D98">
        <w:rPr>
          <w:rFonts w:ascii="Arial" w:hAnsi="Arial" w:cs="Arial"/>
          <w:color w:val="000000" w:themeColor="text1"/>
        </w:rPr>
        <w:t>Preprocess data by cleaning and transforming it to address missing values, noise, and scaling for model input.</w:t>
      </w:r>
    </w:p>
    <w:p w14:paraId="6E18EAF7" w14:textId="4CFAF85F" w:rsidR="00C105B2" w:rsidRPr="008D3D98" w:rsidRDefault="00C105B2" w:rsidP="002A1D56">
      <w:pPr>
        <w:spacing w:line="360" w:lineRule="auto"/>
        <w:rPr>
          <w:rFonts w:ascii="Arial" w:hAnsi="Arial" w:cs="Arial"/>
          <w:color w:val="000000" w:themeColor="text1"/>
        </w:rPr>
      </w:pPr>
      <w:r w:rsidRPr="008D3D98">
        <w:rPr>
          <w:rFonts w:ascii="Arial" w:hAnsi="Arial" w:cs="Arial"/>
          <w:color w:val="000000" w:themeColor="text1"/>
        </w:rPr>
        <w:br w:type="page"/>
      </w:r>
    </w:p>
    <w:p w14:paraId="1DDF09B0" w14:textId="2745DAE0" w:rsidR="00354D7E" w:rsidRPr="002A23AE" w:rsidRDefault="00354D7E" w:rsidP="002A1D56">
      <w:pPr>
        <w:pStyle w:val="Heading1"/>
        <w:spacing w:line="360" w:lineRule="auto"/>
        <w:rPr>
          <w:rFonts w:ascii="Arial" w:hAnsi="Arial" w:cs="Arial"/>
          <w:color w:val="000000" w:themeColor="text1"/>
          <w:sz w:val="28"/>
          <w:szCs w:val="28"/>
        </w:rPr>
      </w:pPr>
      <w:bookmarkStart w:id="78" w:name="_Toc191562905"/>
      <w:r w:rsidRPr="002A23AE">
        <w:rPr>
          <w:rFonts w:ascii="Arial" w:hAnsi="Arial" w:cs="Arial"/>
          <w:color w:val="000000" w:themeColor="text1"/>
          <w:sz w:val="28"/>
          <w:szCs w:val="28"/>
        </w:rPr>
        <w:lastRenderedPageBreak/>
        <w:t>Methodology</w:t>
      </w:r>
      <w:bookmarkEnd w:id="78"/>
    </w:p>
    <w:p w14:paraId="39793BB6" w14:textId="77777777" w:rsidR="00E731C8" w:rsidRPr="008D3D98" w:rsidRDefault="00E731C8" w:rsidP="002A1D56">
      <w:pPr>
        <w:spacing w:line="360" w:lineRule="auto"/>
        <w:rPr>
          <w:rFonts w:ascii="Arial" w:hAnsi="Arial" w:cs="Arial"/>
          <w:color w:val="000000" w:themeColor="text1"/>
        </w:rPr>
      </w:pPr>
    </w:p>
    <w:p w14:paraId="276C43D9" w14:textId="7D97893F" w:rsidR="00311E23" w:rsidRPr="008D3D98" w:rsidRDefault="00311E23" w:rsidP="002A1D56">
      <w:pPr>
        <w:spacing w:line="360" w:lineRule="auto"/>
        <w:rPr>
          <w:rFonts w:ascii="Arial" w:hAnsi="Arial" w:cs="Arial"/>
          <w:color w:val="000000" w:themeColor="text1"/>
        </w:rPr>
      </w:pPr>
      <w:r w:rsidRPr="008D3D98">
        <w:rPr>
          <w:rFonts w:ascii="Arial" w:hAnsi="Arial" w:cs="Arial"/>
          <w:color w:val="000000" w:themeColor="text1"/>
        </w:rPr>
        <w:t>Model Development:</w:t>
      </w:r>
    </w:p>
    <w:p w14:paraId="69E1DE7B" w14:textId="0DE20E5F" w:rsidR="00311E23" w:rsidRPr="008D3D98" w:rsidRDefault="00311E23" w:rsidP="002A1D56">
      <w:pPr>
        <w:pStyle w:val="ListParagraph"/>
        <w:numPr>
          <w:ilvl w:val="0"/>
          <w:numId w:val="1"/>
        </w:numPr>
        <w:spacing w:line="360" w:lineRule="auto"/>
        <w:rPr>
          <w:rFonts w:ascii="Arial" w:hAnsi="Arial" w:cs="Arial"/>
          <w:color w:val="000000" w:themeColor="text1"/>
        </w:rPr>
      </w:pPr>
      <w:r w:rsidRPr="008D3D98">
        <w:rPr>
          <w:rFonts w:ascii="Arial" w:hAnsi="Arial" w:cs="Arial"/>
          <w:color w:val="000000" w:themeColor="text1"/>
        </w:rPr>
        <w:t xml:space="preserve">Supervised Machine Learning Models: Implement and compare models (e.g., Random Forests, </w:t>
      </w:r>
      <w:proofErr w:type="spellStart"/>
      <w:r w:rsidRPr="008D3D98">
        <w:rPr>
          <w:rFonts w:ascii="Arial" w:hAnsi="Arial" w:cs="Arial"/>
          <w:color w:val="000000" w:themeColor="text1"/>
        </w:rPr>
        <w:t>XGBoost</w:t>
      </w:r>
      <w:proofErr w:type="spellEnd"/>
      <w:r w:rsidRPr="008D3D98">
        <w:rPr>
          <w:rFonts w:ascii="Arial" w:hAnsi="Arial" w:cs="Arial"/>
          <w:color w:val="000000" w:themeColor="text1"/>
        </w:rPr>
        <w:t>, and Neural Networks) to classify pollution events and identify anomalies related to wildfire smoke.</w:t>
      </w:r>
    </w:p>
    <w:p w14:paraId="01968A1C" w14:textId="3EAF7592" w:rsidR="00311E23" w:rsidRPr="008D3D98" w:rsidRDefault="00311E23" w:rsidP="002A1D56">
      <w:pPr>
        <w:pStyle w:val="ListParagraph"/>
        <w:numPr>
          <w:ilvl w:val="0"/>
          <w:numId w:val="1"/>
        </w:numPr>
        <w:spacing w:line="360" w:lineRule="auto"/>
        <w:rPr>
          <w:rFonts w:ascii="Arial" w:hAnsi="Arial" w:cs="Arial"/>
          <w:color w:val="000000" w:themeColor="text1"/>
        </w:rPr>
      </w:pPr>
      <w:r w:rsidRPr="008D3D98">
        <w:rPr>
          <w:rFonts w:ascii="Arial" w:hAnsi="Arial" w:cs="Arial"/>
          <w:color w:val="000000" w:themeColor="text1"/>
        </w:rPr>
        <w:t>Spatial and Temporal Analysis: Use geospatial tools to map the spatial reach of pollution plumes, identifying the temporal dynamics of smoke dispersal patterns.</w:t>
      </w:r>
    </w:p>
    <w:p w14:paraId="499DB106" w14:textId="0454742D" w:rsidR="00311E23" w:rsidRPr="008D3D98" w:rsidRDefault="00311E23" w:rsidP="002A1D56">
      <w:pPr>
        <w:spacing w:line="360" w:lineRule="auto"/>
        <w:rPr>
          <w:rFonts w:ascii="Arial" w:hAnsi="Arial" w:cs="Arial"/>
          <w:color w:val="000000" w:themeColor="text1"/>
        </w:rPr>
      </w:pPr>
      <w:r w:rsidRPr="008D3D98">
        <w:rPr>
          <w:rFonts w:ascii="Arial" w:hAnsi="Arial" w:cs="Arial"/>
          <w:color w:val="000000" w:themeColor="text1"/>
        </w:rPr>
        <w:t>Evaluation and Validation:</w:t>
      </w:r>
    </w:p>
    <w:p w14:paraId="037D3557" w14:textId="77777777" w:rsidR="00C34F46" w:rsidRPr="008D3D98" w:rsidRDefault="00311E23" w:rsidP="002A1D56">
      <w:pPr>
        <w:pStyle w:val="ListParagraph"/>
        <w:numPr>
          <w:ilvl w:val="0"/>
          <w:numId w:val="1"/>
        </w:numPr>
        <w:spacing w:line="360" w:lineRule="auto"/>
        <w:rPr>
          <w:rFonts w:ascii="Arial" w:hAnsi="Arial" w:cs="Arial"/>
          <w:color w:val="000000" w:themeColor="text1"/>
        </w:rPr>
      </w:pPr>
      <w:r w:rsidRPr="008D3D98">
        <w:rPr>
          <w:rFonts w:ascii="Arial" w:hAnsi="Arial" w:cs="Arial"/>
          <w:color w:val="000000" w:themeColor="text1"/>
        </w:rPr>
        <w:t>Validate the model using metrics such as accuracy, F1-score, and area under the curve (AUC) for classification tasks.</w:t>
      </w:r>
    </w:p>
    <w:p w14:paraId="19F5B747" w14:textId="0EADA932" w:rsidR="00406E6B" w:rsidRPr="008D3D98" w:rsidRDefault="00311E23" w:rsidP="002A1D56">
      <w:pPr>
        <w:pStyle w:val="ListParagraph"/>
        <w:numPr>
          <w:ilvl w:val="0"/>
          <w:numId w:val="1"/>
        </w:numPr>
        <w:spacing w:line="360" w:lineRule="auto"/>
        <w:rPr>
          <w:rFonts w:ascii="Arial" w:hAnsi="Arial" w:cs="Arial"/>
          <w:color w:val="000000" w:themeColor="text1"/>
        </w:rPr>
      </w:pPr>
      <w:r w:rsidRPr="008D3D98">
        <w:rPr>
          <w:rFonts w:ascii="Arial" w:hAnsi="Arial" w:cs="Arial"/>
          <w:color w:val="000000" w:themeColor="text1"/>
        </w:rPr>
        <w:t>Cross-reference predicted pollution events with historical extreme events (e.g., Portugal’s 2017 megafires) to validate spatial and temporal accuracy. Analyse the impact of compound events (e.g. droughts and heatwaves) to the magnitude of fire-driven pollution events.</w:t>
      </w:r>
    </w:p>
    <w:p w14:paraId="41E0E8C9" w14:textId="6C4F492C" w:rsidR="00354D7E" w:rsidRPr="008D3D98" w:rsidRDefault="00354D7E" w:rsidP="002A1D56">
      <w:pPr>
        <w:spacing w:line="360" w:lineRule="auto"/>
        <w:rPr>
          <w:rFonts w:ascii="Arial" w:hAnsi="Arial" w:cs="Arial"/>
          <w:color w:val="000000" w:themeColor="text1"/>
        </w:rPr>
      </w:pPr>
      <w:r w:rsidRPr="008D3D98">
        <w:rPr>
          <w:rFonts w:ascii="Arial" w:hAnsi="Arial" w:cs="Arial"/>
          <w:color w:val="000000" w:themeColor="text1"/>
        </w:rPr>
        <w:br w:type="page"/>
      </w:r>
    </w:p>
    <w:p w14:paraId="5A8F3CFD" w14:textId="30D7D7B6" w:rsidR="005860A9" w:rsidRPr="002A23AE" w:rsidRDefault="005860A9" w:rsidP="002A1D56">
      <w:pPr>
        <w:pStyle w:val="Heading1"/>
        <w:spacing w:line="360" w:lineRule="auto"/>
        <w:rPr>
          <w:rFonts w:ascii="Arial" w:hAnsi="Arial" w:cs="Arial"/>
          <w:color w:val="000000" w:themeColor="text1"/>
          <w:sz w:val="28"/>
          <w:szCs w:val="28"/>
        </w:rPr>
      </w:pPr>
      <w:bookmarkStart w:id="79" w:name="_Toc191562906"/>
      <w:r w:rsidRPr="002A23AE">
        <w:rPr>
          <w:rFonts w:ascii="Arial" w:hAnsi="Arial" w:cs="Arial"/>
          <w:color w:val="000000" w:themeColor="text1"/>
          <w:sz w:val="28"/>
          <w:szCs w:val="28"/>
        </w:rPr>
        <w:lastRenderedPageBreak/>
        <w:t>Results</w:t>
      </w:r>
      <w:bookmarkEnd w:id="79"/>
    </w:p>
    <w:p w14:paraId="3F2A314C" w14:textId="77777777" w:rsidR="00E731C8" w:rsidRPr="008D3D98" w:rsidRDefault="00E731C8" w:rsidP="002A1D56">
      <w:pPr>
        <w:spacing w:line="360" w:lineRule="auto"/>
        <w:rPr>
          <w:rFonts w:ascii="Arial" w:hAnsi="Arial" w:cs="Arial"/>
          <w:color w:val="000000" w:themeColor="text1"/>
        </w:rPr>
      </w:pPr>
    </w:p>
    <w:p w14:paraId="33BEF5AB" w14:textId="24AA9531" w:rsidR="0073181F" w:rsidRPr="008D3D98" w:rsidRDefault="0073181F" w:rsidP="002A1D56">
      <w:pPr>
        <w:spacing w:line="360" w:lineRule="auto"/>
        <w:rPr>
          <w:rFonts w:ascii="Arial" w:hAnsi="Arial" w:cs="Arial"/>
          <w:color w:val="000000" w:themeColor="text1"/>
        </w:rPr>
      </w:pPr>
      <w:r w:rsidRPr="008D3D98">
        <w:rPr>
          <w:rFonts w:ascii="Arial" w:hAnsi="Arial" w:cs="Arial"/>
          <w:color w:val="000000" w:themeColor="text1"/>
        </w:rPr>
        <w:t>Model Performance:</w:t>
      </w:r>
    </w:p>
    <w:p w14:paraId="5ED8CE99" w14:textId="25672B01" w:rsidR="0073181F" w:rsidRPr="008D3D98" w:rsidRDefault="0073181F" w:rsidP="002A1D56">
      <w:pPr>
        <w:pStyle w:val="ListParagraph"/>
        <w:numPr>
          <w:ilvl w:val="0"/>
          <w:numId w:val="1"/>
        </w:numPr>
        <w:spacing w:line="360" w:lineRule="auto"/>
        <w:rPr>
          <w:rFonts w:ascii="Arial" w:hAnsi="Arial" w:cs="Arial"/>
          <w:color w:val="000000" w:themeColor="text1"/>
        </w:rPr>
      </w:pPr>
      <w:r w:rsidRPr="008D3D98">
        <w:rPr>
          <w:rFonts w:ascii="Arial" w:hAnsi="Arial" w:cs="Arial"/>
          <w:color w:val="000000" w:themeColor="text1"/>
        </w:rPr>
        <w:t>Present the results of model performance, discussing the predictive accuracy in detecting pollution events and identifying contributing factors from FRE, FRP, and meteorological data.</w:t>
      </w:r>
    </w:p>
    <w:p w14:paraId="3EE943AB" w14:textId="15D5D469" w:rsidR="00C528F1" w:rsidRPr="008D3D98" w:rsidRDefault="00C528F1" w:rsidP="002A1D56">
      <w:pPr>
        <w:spacing w:line="360" w:lineRule="auto"/>
        <w:rPr>
          <w:rFonts w:ascii="Arial" w:hAnsi="Arial" w:cs="Arial"/>
          <w:color w:val="000000" w:themeColor="text1"/>
        </w:rPr>
      </w:pPr>
      <w:r w:rsidRPr="008D3D98">
        <w:rPr>
          <w:rFonts w:ascii="Arial" w:hAnsi="Arial" w:cs="Arial"/>
          <w:color w:val="000000" w:themeColor="text1"/>
        </w:rPr>
        <w:br w:type="page"/>
      </w:r>
    </w:p>
    <w:p w14:paraId="47427917" w14:textId="15F76F65" w:rsidR="00C528F1" w:rsidRPr="002A23AE" w:rsidRDefault="00C528F1" w:rsidP="002A1D56">
      <w:pPr>
        <w:pStyle w:val="Heading1"/>
        <w:spacing w:line="360" w:lineRule="auto"/>
        <w:rPr>
          <w:rFonts w:ascii="Arial" w:hAnsi="Arial" w:cs="Arial"/>
          <w:color w:val="000000" w:themeColor="text1"/>
          <w:sz w:val="28"/>
          <w:szCs w:val="28"/>
        </w:rPr>
      </w:pPr>
      <w:bookmarkStart w:id="80" w:name="_Toc191562907"/>
      <w:r w:rsidRPr="002A23AE">
        <w:rPr>
          <w:rFonts w:ascii="Arial" w:hAnsi="Arial" w:cs="Arial"/>
          <w:color w:val="000000" w:themeColor="text1"/>
          <w:sz w:val="28"/>
          <w:szCs w:val="28"/>
        </w:rPr>
        <w:lastRenderedPageBreak/>
        <w:t>Discussion</w:t>
      </w:r>
      <w:bookmarkEnd w:id="80"/>
    </w:p>
    <w:p w14:paraId="3A0B6363" w14:textId="77777777" w:rsidR="00E731C8" w:rsidRPr="008D3D98" w:rsidRDefault="00E731C8" w:rsidP="002A1D56">
      <w:pPr>
        <w:spacing w:line="360" w:lineRule="auto"/>
        <w:rPr>
          <w:rFonts w:ascii="Arial" w:hAnsi="Arial" w:cs="Arial"/>
          <w:color w:val="000000" w:themeColor="text1"/>
        </w:rPr>
      </w:pPr>
    </w:p>
    <w:p w14:paraId="14B9CE30" w14:textId="34158E93" w:rsidR="00C1222E" w:rsidRPr="008D3D98" w:rsidRDefault="00C1222E" w:rsidP="002A1D56">
      <w:pPr>
        <w:spacing w:line="360" w:lineRule="auto"/>
        <w:rPr>
          <w:rFonts w:ascii="Arial" w:hAnsi="Arial" w:cs="Arial"/>
          <w:color w:val="000000" w:themeColor="text1"/>
        </w:rPr>
      </w:pPr>
      <w:r w:rsidRPr="008D3D98">
        <w:rPr>
          <w:rFonts w:ascii="Arial" w:hAnsi="Arial" w:cs="Arial"/>
          <w:color w:val="000000" w:themeColor="text1"/>
        </w:rPr>
        <w:t>Spatial and Temporal Impact Analysis:</w:t>
      </w:r>
    </w:p>
    <w:p w14:paraId="3E0E1486" w14:textId="65FE4FAA" w:rsidR="00C1222E" w:rsidRPr="008D3D98" w:rsidRDefault="00C1222E" w:rsidP="002A1D56">
      <w:pPr>
        <w:pStyle w:val="ListParagraph"/>
        <w:numPr>
          <w:ilvl w:val="0"/>
          <w:numId w:val="1"/>
        </w:numPr>
        <w:spacing w:line="360" w:lineRule="auto"/>
        <w:rPr>
          <w:rFonts w:ascii="Arial" w:hAnsi="Arial" w:cs="Arial"/>
          <w:color w:val="000000" w:themeColor="text1"/>
        </w:rPr>
      </w:pPr>
      <w:r w:rsidRPr="008D3D98">
        <w:rPr>
          <w:rFonts w:ascii="Arial" w:hAnsi="Arial" w:cs="Arial"/>
          <w:color w:val="000000" w:themeColor="text1"/>
        </w:rPr>
        <w:t>Discuss the spatial and temporal patterns of wildfire smoke distribution. Evaluate how FRP and FRE data correlate with pollutant concentrations across affected regions.</w:t>
      </w:r>
    </w:p>
    <w:p w14:paraId="63DDE2BE" w14:textId="193DD5FB" w:rsidR="00C1222E" w:rsidRPr="008D3D98" w:rsidRDefault="00C1222E" w:rsidP="002A1D56">
      <w:pPr>
        <w:spacing w:line="360" w:lineRule="auto"/>
        <w:rPr>
          <w:rFonts w:ascii="Arial" w:hAnsi="Arial" w:cs="Arial"/>
          <w:color w:val="000000" w:themeColor="text1"/>
        </w:rPr>
      </w:pPr>
      <w:r w:rsidRPr="008D3D98">
        <w:rPr>
          <w:rFonts w:ascii="Arial" w:hAnsi="Arial" w:cs="Arial"/>
          <w:color w:val="000000" w:themeColor="text1"/>
        </w:rPr>
        <w:t>Limitations and Future Improvements:</w:t>
      </w:r>
    </w:p>
    <w:p w14:paraId="78C97EEC" w14:textId="34C5EF1D" w:rsidR="00C1222E" w:rsidRPr="008D3D98" w:rsidRDefault="00C1222E" w:rsidP="002A1D56">
      <w:pPr>
        <w:pStyle w:val="ListParagraph"/>
        <w:numPr>
          <w:ilvl w:val="0"/>
          <w:numId w:val="1"/>
        </w:numPr>
        <w:spacing w:line="360" w:lineRule="auto"/>
        <w:rPr>
          <w:rFonts w:ascii="Arial" w:hAnsi="Arial" w:cs="Arial"/>
          <w:color w:val="000000" w:themeColor="text1"/>
        </w:rPr>
      </w:pPr>
      <w:r w:rsidRPr="008D3D98">
        <w:rPr>
          <w:rFonts w:ascii="Arial" w:hAnsi="Arial" w:cs="Arial"/>
          <w:color w:val="000000" w:themeColor="text1"/>
        </w:rPr>
        <w:t xml:space="preserve">Discuss potential limitations of the model, such as sensitivity to specific atmospheric conditions or data </w:t>
      </w:r>
      <w:proofErr w:type="gramStart"/>
      <w:r w:rsidRPr="008D3D98">
        <w:rPr>
          <w:rFonts w:ascii="Arial" w:hAnsi="Arial" w:cs="Arial"/>
          <w:color w:val="000000" w:themeColor="text1"/>
        </w:rPr>
        <w:t>quality, and</w:t>
      </w:r>
      <w:proofErr w:type="gramEnd"/>
      <w:r w:rsidRPr="008D3D98">
        <w:rPr>
          <w:rFonts w:ascii="Arial" w:hAnsi="Arial" w:cs="Arial"/>
          <w:color w:val="000000" w:themeColor="text1"/>
        </w:rPr>
        <w:t xml:space="preserve"> suggest directions for future improvement.</w:t>
      </w:r>
    </w:p>
    <w:p w14:paraId="11532186" w14:textId="3D39C215" w:rsidR="00C528F1" w:rsidRPr="008D3D98" w:rsidRDefault="00C528F1" w:rsidP="002A1D56">
      <w:pPr>
        <w:spacing w:line="360" w:lineRule="auto"/>
        <w:rPr>
          <w:rFonts w:ascii="Arial" w:hAnsi="Arial" w:cs="Arial"/>
          <w:color w:val="000000" w:themeColor="text1"/>
        </w:rPr>
      </w:pPr>
      <w:r w:rsidRPr="008D3D98">
        <w:rPr>
          <w:rFonts w:ascii="Arial" w:hAnsi="Arial" w:cs="Arial"/>
          <w:color w:val="000000" w:themeColor="text1"/>
        </w:rPr>
        <w:br w:type="page"/>
      </w:r>
    </w:p>
    <w:p w14:paraId="72D7857E" w14:textId="28CB7494" w:rsidR="00D210B4" w:rsidRPr="002A23AE" w:rsidRDefault="00D210B4" w:rsidP="002A1D56">
      <w:pPr>
        <w:pStyle w:val="Heading1"/>
        <w:spacing w:line="360" w:lineRule="auto"/>
        <w:rPr>
          <w:rFonts w:ascii="Arial" w:hAnsi="Arial" w:cs="Arial"/>
          <w:color w:val="000000" w:themeColor="text1"/>
          <w:sz w:val="28"/>
          <w:szCs w:val="28"/>
        </w:rPr>
      </w:pPr>
      <w:bookmarkStart w:id="81" w:name="_Toc191562908"/>
      <w:r w:rsidRPr="002A23AE">
        <w:rPr>
          <w:rFonts w:ascii="Arial" w:hAnsi="Arial" w:cs="Arial"/>
          <w:color w:val="000000" w:themeColor="text1"/>
          <w:sz w:val="28"/>
          <w:szCs w:val="28"/>
        </w:rPr>
        <w:lastRenderedPageBreak/>
        <w:t>Conclusion</w:t>
      </w:r>
      <w:bookmarkEnd w:id="81"/>
    </w:p>
    <w:p w14:paraId="1AEBA989" w14:textId="77777777" w:rsidR="00E731C8" w:rsidRPr="008D3D98" w:rsidRDefault="00E731C8" w:rsidP="002A1D56">
      <w:pPr>
        <w:spacing w:line="360" w:lineRule="auto"/>
        <w:rPr>
          <w:rFonts w:ascii="Arial" w:hAnsi="Arial" w:cs="Arial"/>
          <w:color w:val="000000" w:themeColor="text1"/>
        </w:rPr>
      </w:pPr>
    </w:p>
    <w:p w14:paraId="7F422F4C" w14:textId="33A9FA14" w:rsidR="004A191B" w:rsidRPr="008D3D98" w:rsidRDefault="004A191B" w:rsidP="002A1D56">
      <w:pPr>
        <w:spacing w:line="360" w:lineRule="auto"/>
        <w:rPr>
          <w:rFonts w:ascii="Arial" w:hAnsi="Arial" w:cs="Arial"/>
          <w:color w:val="000000" w:themeColor="text1"/>
        </w:rPr>
      </w:pPr>
      <w:r w:rsidRPr="008D3D98">
        <w:rPr>
          <w:rFonts w:ascii="Arial" w:hAnsi="Arial" w:cs="Arial"/>
          <w:color w:val="000000" w:themeColor="text1"/>
        </w:rPr>
        <w:t>Summary of Findings:</w:t>
      </w:r>
    </w:p>
    <w:p w14:paraId="07AE6F56" w14:textId="77777777" w:rsidR="00DC44E6" w:rsidRPr="008D3D98" w:rsidRDefault="004A191B" w:rsidP="002A1D56">
      <w:pPr>
        <w:pStyle w:val="ListParagraph"/>
        <w:numPr>
          <w:ilvl w:val="0"/>
          <w:numId w:val="1"/>
        </w:numPr>
        <w:spacing w:line="360" w:lineRule="auto"/>
        <w:rPr>
          <w:rFonts w:ascii="Arial" w:hAnsi="Arial" w:cs="Arial"/>
          <w:color w:val="000000" w:themeColor="text1"/>
        </w:rPr>
      </w:pPr>
      <w:r w:rsidRPr="008D3D98">
        <w:rPr>
          <w:rFonts w:ascii="Arial" w:hAnsi="Arial" w:cs="Arial"/>
          <w:color w:val="000000" w:themeColor="text1"/>
        </w:rPr>
        <w:t>Summarize the effectiveness of remote sensing and meteorological data in detecting and mapping wildfire-induced pollution events.</w:t>
      </w:r>
    </w:p>
    <w:p w14:paraId="18F24FB9" w14:textId="77777777" w:rsidR="00DC44E6" w:rsidRPr="008D3D98" w:rsidRDefault="004A191B" w:rsidP="002A1D56">
      <w:pPr>
        <w:spacing w:line="360" w:lineRule="auto"/>
        <w:rPr>
          <w:rFonts w:ascii="Arial" w:hAnsi="Arial" w:cs="Arial"/>
          <w:color w:val="000000" w:themeColor="text1"/>
        </w:rPr>
      </w:pPr>
      <w:r w:rsidRPr="008D3D98">
        <w:rPr>
          <w:rFonts w:ascii="Arial" w:hAnsi="Arial" w:cs="Arial"/>
          <w:color w:val="000000" w:themeColor="text1"/>
        </w:rPr>
        <w:t>Implications:</w:t>
      </w:r>
    </w:p>
    <w:p w14:paraId="6CD89D47" w14:textId="3B712DF4" w:rsidR="004A191B" w:rsidRPr="008D3D98" w:rsidRDefault="004A191B" w:rsidP="002A1D56">
      <w:pPr>
        <w:pStyle w:val="ListParagraph"/>
        <w:numPr>
          <w:ilvl w:val="0"/>
          <w:numId w:val="1"/>
        </w:numPr>
        <w:spacing w:line="360" w:lineRule="auto"/>
        <w:rPr>
          <w:rFonts w:ascii="Arial" w:hAnsi="Arial" w:cs="Arial"/>
          <w:color w:val="000000" w:themeColor="text1"/>
        </w:rPr>
      </w:pPr>
      <w:r w:rsidRPr="008D3D98">
        <w:rPr>
          <w:rFonts w:ascii="Arial" w:hAnsi="Arial" w:cs="Arial"/>
          <w:color w:val="000000" w:themeColor="text1"/>
        </w:rPr>
        <w:t>Discuss the potential of this approach to support decision-making interventions and policy planning.</w:t>
      </w:r>
    </w:p>
    <w:p w14:paraId="1A7507DE" w14:textId="77777777" w:rsidR="00DC44E6" w:rsidRPr="008D3D98" w:rsidRDefault="004A191B" w:rsidP="002A1D56">
      <w:pPr>
        <w:spacing w:line="360" w:lineRule="auto"/>
        <w:rPr>
          <w:rFonts w:ascii="Arial" w:hAnsi="Arial" w:cs="Arial"/>
          <w:color w:val="000000" w:themeColor="text1"/>
        </w:rPr>
      </w:pPr>
      <w:r w:rsidRPr="008D3D98">
        <w:rPr>
          <w:rFonts w:ascii="Arial" w:hAnsi="Arial" w:cs="Arial"/>
          <w:color w:val="000000" w:themeColor="text1"/>
        </w:rPr>
        <w:t>Future Work:</w:t>
      </w:r>
    </w:p>
    <w:p w14:paraId="60C3F4C6" w14:textId="5CC41B77" w:rsidR="004A191B" w:rsidRPr="008D3D98" w:rsidRDefault="004A191B" w:rsidP="002A1D56">
      <w:pPr>
        <w:pStyle w:val="ListParagraph"/>
        <w:numPr>
          <w:ilvl w:val="0"/>
          <w:numId w:val="1"/>
        </w:numPr>
        <w:spacing w:line="360" w:lineRule="auto"/>
        <w:rPr>
          <w:rFonts w:ascii="Arial" w:hAnsi="Arial" w:cs="Arial"/>
          <w:color w:val="000000" w:themeColor="text1"/>
        </w:rPr>
      </w:pPr>
      <w:r w:rsidRPr="008D3D98">
        <w:rPr>
          <w:rFonts w:ascii="Arial" w:hAnsi="Arial" w:cs="Arial"/>
          <w:color w:val="000000" w:themeColor="text1"/>
        </w:rPr>
        <w:t>Suggest advancements in real-time monitoring systems, the inclusion of additional data sources, and potential integration with other environmental and health monitoring frameworks.</w:t>
      </w:r>
    </w:p>
    <w:p w14:paraId="27EFDFA0" w14:textId="4219544D" w:rsidR="00F26190" w:rsidRPr="008D3D98" w:rsidRDefault="00F26190" w:rsidP="002A1D56">
      <w:pPr>
        <w:spacing w:line="360" w:lineRule="auto"/>
        <w:rPr>
          <w:rFonts w:ascii="Arial" w:hAnsi="Arial" w:cs="Arial"/>
          <w:color w:val="000000" w:themeColor="text1"/>
        </w:rPr>
      </w:pPr>
      <w:r w:rsidRPr="008D3D98">
        <w:rPr>
          <w:rFonts w:ascii="Arial" w:hAnsi="Arial" w:cs="Arial"/>
          <w:color w:val="000000" w:themeColor="text1"/>
        </w:rPr>
        <w:br w:type="page"/>
      </w:r>
    </w:p>
    <w:bookmarkStart w:id="82" w:name="_Toc191562909" w:displacedByCustomXml="next"/>
    <w:sdt>
      <w:sdtPr>
        <w:rPr>
          <w:rFonts w:ascii="Arial" w:eastAsiaTheme="minorEastAsia" w:hAnsi="Arial" w:cs="Arial"/>
          <w:color w:val="000000" w:themeColor="text1"/>
          <w:sz w:val="22"/>
          <w:szCs w:val="22"/>
        </w:rPr>
        <w:id w:val="1558513945"/>
        <w:docPartObj>
          <w:docPartGallery w:val="Bibliographies"/>
          <w:docPartUnique/>
        </w:docPartObj>
      </w:sdtPr>
      <w:sdtContent>
        <w:p w14:paraId="1692EDA3" w14:textId="764ACBA1" w:rsidR="00E34027" w:rsidRPr="002A23AE" w:rsidRDefault="00E34027" w:rsidP="002A1D56">
          <w:pPr>
            <w:pStyle w:val="Heading1"/>
            <w:spacing w:line="360" w:lineRule="auto"/>
            <w:rPr>
              <w:rFonts w:ascii="Arial" w:hAnsi="Arial" w:cs="Arial"/>
              <w:color w:val="000000" w:themeColor="text1"/>
              <w:sz w:val="28"/>
              <w:szCs w:val="28"/>
            </w:rPr>
          </w:pPr>
          <w:r w:rsidRPr="002A23AE">
            <w:rPr>
              <w:rFonts w:ascii="Arial" w:hAnsi="Arial" w:cs="Arial"/>
              <w:color w:val="000000" w:themeColor="text1"/>
              <w:sz w:val="28"/>
              <w:szCs w:val="28"/>
            </w:rPr>
            <w:t>References</w:t>
          </w:r>
          <w:bookmarkEnd w:id="82"/>
        </w:p>
        <w:sdt>
          <w:sdtPr>
            <w:rPr>
              <w:rFonts w:ascii="Arial" w:hAnsi="Arial" w:cs="Arial"/>
              <w:color w:val="000000" w:themeColor="text1"/>
            </w:rPr>
            <w:id w:val="-573587230"/>
            <w:bibliography/>
          </w:sdtPr>
          <w:sdtContent>
            <w:p w14:paraId="31172EEF" w14:textId="77777777" w:rsidR="00762401" w:rsidRPr="008D3D98" w:rsidRDefault="005C443D" w:rsidP="00762401">
              <w:pPr>
                <w:pStyle w:val="Bibliography"/>
                <w:ind w:left="720" w:hanging="720"/>
                <w:rPr>
                  <w:rFonts w:ascii="Arial" w:hAnsi="Arial" w:cs="Arial"/>
                  <w:noProof/>
                  <w:kern w:val="0"/>
                  <w:sz w:val="24"/>
                  <w:szCs w:val="24"/>
                  <w:lang w:val="pt-PT"/>
                  <w14:ligatures w14:val="none"/>
                </w:rPr>
              </w:pPr>
              <w:r w:rsidRPr="008D3D98">
                <w:rPr>
                  <w:rFonts w:ascii="Arial" w:hAnsi="Arial" w:cs="Arial"/>
                  <w:color w:val="000000" w:themeColor="text1"/>
                </w:rPr>
                <w:fldChar w:fldCharType="begin"/>
              </w:r>
              <w:r w:rsidRPr="008D3D98">
                <w:rPr>
                  <w:rFonts w:ascii="Arial" w:hAnsi="Arial" w:cs="Arial"/>
                  <w:color w:val="000000" w:themeColor="text1"/>
                </w:rPr>
                <w:instrText xml:space="preserve"> BIBLIOGRAPHY \l 2070 </w:instrText>
              </w:r>
              <w:r w:rsidRPr="008D3D98">
                <w:rPr>
                  <w:rFonts w:ascii="Arial" w:hAnsi="Arial" w:cs="Arial"/>
                  <w:color w:val="000000" w:themeColor="text1"/>
                </w:rPr>
                <w:fldChar w:fldCharType="separate"/>
              </w:r>
              <w:r w:rsidR="00762401" w:rsidRPr="008D3D98">
                <w:rPr>
                  <w:rFonts w:ascii="Arial" w:hAnsi="Arial" w:cs="Arial"/>
                  <w:noProof/>
                </w:rPr>
                <w:t xml:space="preserve">AghaKouchak, A., Chiang, F., Huning, L. S., Love, C. A., Mallakpour, I., Mazdiyasni, O., . . . Sadegh, M. (2020). </w:t>
              </w:r>
              <w:r w:rsidR="00762401" w:rsidRPr="008D3D98">
                <w:rPr>
                  <w:rFonts w:ascii="Arial" w:hAnsi="Arial" w:cs="Arial"/>
                  <w:i/>
                  <w:iCs/>
                  <w:noProof/>
                </w:rPr>
                <w:t>Climate Extremes and Compound Hazards in a Warming World.</w:t>
              </w:r>
              <w:r w:rsidR="00762401" w:rsidRPr="008D3D98">
                <w:rPr>
                  <w:rFonts w:ascii="Arial" w:hAnsi="Arial" w:cs="Arial"/>
                  <w:noProof/>
                </w:rPr>
                <w:t xml:space="preserve"> </w:t>
              </w:r>
              <w:r w:rsidR="00762401" w:rsidRPr="008D3D98">
                <w:rPr>
                  <w:rFonts w:ascii="Arial" w:hAnsi="Arial" w:cs="Arial"/>
                  <w:noProof/>
                  <w:lang w:val="pt-PT"/>
                </w:rPr>
                <w:t>Annual Reviews. doi:https://doi.org/10.1146/annurev-earth-071719-055228</w:t>
              </w:r>
            </w:p>
            <w:p w14:paraId="61706622" w14:textId="77777777" w:rsidR="00762401" w:rsidRPr="008D3D98" w:rsidRDefault="00762401" w:rsidP="00762401">
              <w:pPr>
                <w:pStyle w:val="Bibliography"/>
                <w:ind w:left="720" w:hanging="720"/>
                <w:rPr>
                  <w:rFonts w:ascii="Arial" w:hAnsi="Arial" w:cs="Arial"/>
                  <w:noProof/>
                  <w:lang w:val="pt-PT"/>
                </w:rPr>
              </w:pPr>
              <w:r w:rsidRPr="008D3D98">
                <w:rPr>
                  <w:rFonts w:ascii="Arial" w:hAnsi="Arial" w:cs="Arial"/>
                  <w:noProof/>
                  <w:lang w:val="pt-PT"/>
                </w:rPr>
                <w:t xml:space="preserve">Bento, V. A., Lima, D. C., Santos, L. C., Lima, M. M., Russo, A., Nunes, S. A., . . . </w:t>
              </w:r>
              <w:r w:rsidRPr="008D3D98">
                <w:rPr>
                  <w:rFonts w:ascii="Arial" w:hAnsi="Arial" w:cs="Arial"/>
                  <w:noProof/>
                </w:rPr>
                <w:t xml:space="preserve">Soares, P. M. (2023). The Future of extreme meteorological fire danger under climate change scenarios for Iberia. </w:t>
              </w:r>
              <w:r w:rsidRPr="008D3D98">
                <w:rPr>
                  <w:rFonts w:ascii="Arial" w:hAnsi="Arial" w:cs="Arial"/>
                  <w:i/>
                  <w:iCs/>
                  <w:noProof/>
                  <w:lang w:val="pt-PT"/>
                </w:rPr>
                <w:t>Elsevier, 42</w:t>
              </w:r>
              <w:r w:rsidRPr="008D3D98">
                <w:rPr>
                  <w:rFonts w:ascii="Arial" w:hAnsi="Arial" w:cs="Arial"/>
                  <w:noProof/>
                  <w:lang w:val="pt-PT"/>
                </w:rPr>
                <w:t>. doi:https://doi.org/10.1016/j.wace.2023.100623</w:t>
              </w:r>
            </w:p>
            <w:p w14:paraId="300B01FD" w14:textId="77777777" w:rsidR="00762401" w:rsidRPr="008D3D98" w:rsidRDefault="00762401" w:rsidP="00762401">
              <w:pPr>
                <w:pStyle w:val="Bibliography"/>
                <w:ind w:left="720" w:hanging="720"/>
                <w:rPr>
                  <w:rFonts w:ascii="Arial" w:hAnsi="Arial" w:cs="Arial"/>
                  <w:noProof/>
                  <w:lang w:val="pt-PT"/>
                </w:rPr>
              </w:pPr>
              <w:r w:rsidRPr="008D3D98">
                <w:rPr>
                  <w:rFonts w:ascii="Arial" w:hAnsi="Arial" w:cs="Arial"/>
                  <w:noProof/>
                  <w:lang w:val="pt-PT"/>
                </w:rPr>
                <w:t xml:space="preserve">Chen, M. (25 de November de 2024). </w:t>
              </w:r>
              <w:r w:rsidRPr="008D3D98">
                <w:rPr>
                  <w:rFonts w:ascii="Arial" w:hAnsi="Arial" w:cs="Arial"/>
                  <w:i/>
                  <w:iCs/>
                  <w:noProof/>
                  <w:lang w:val="pt-PT"/>
                </w:rPr>
                <w:t>What is Machine Learning?</w:t>
              </w:r>
              <w:r w:rsidRPr="008D3D98">
                <w:rPr>
                  <w:rFonts w:ascii="Arial" w:hAnsi="Arial" w:cs="Arial"/>
                  <w:noProof/>
                  <w:lang w:val="pt-PT"/>
                </w:rPr>
                <w:t xml:space="preserve"> Obtido em 26 de February de 2025, de oracle.com: https://www.oracle.com/uk/artificial-intelligence/machine-learning/what-is-machine-learning/</w:t>
              </w:r>
            </w:p>
            <w:p w14:paraId="3158265F" w14:textId="77777777" w:rsidR="00762401" w:rsidRPr="008D3D98" w:rsidRDefault="00762401" w:rsidP="00762401">
              <w:pPr>
                <w:pStyle w:val="Bibliography"/>
                <w:ind w:left="720" w:hanging="720"/>
                <w:rPr>
                  <w:rFonts w:ascii="Arial" w:hAnsi="Arial" w:cs="Arial"/>
                  <w:noProof/>
                  <w:lang w:val="pt-PT"/>
                </w:rPr>
              </w:pPr>
              <w:r w:rsidRPr="008D3D98">
                <w:rPr>
                  <w:rFonts w:ascii="Arial" w:hAnsi="Arial" w:cs="Arial"/>
                  <w:noProof/>
                </w:rPr>
                <w:t xml:space="preserve">Copernicus. (s.d.). </w:t>
              </w:r>
              <w:r w:rsidRPr="008D3D98">
                <w:rPr>
                  <w:rFonts w:ascii="Arial" w:hAnsi="Arial" w:cs="Arial"/>
                  <w:i/>
                  <w:iCs/>
                  <w:noProof/>
                </w:rPr>
                <w:t>About Copernicus</w:t>
              </w:r>
              <w:r w:rsidRPr="008D3D98">
                <w:rPr>
                  <w:rFonts w:ascii="Arial" w:hAnsi="Arial" w:cs="Arial"/>
                  <w:noProof/>
                </w:rPr>
                <w:t xml:space="preserve">. </w:t>
              </w:r>
              <w:r w:rsidRPr="008D3D98">
                <w:rPr>
                  <w:rFonts w:ascii="Arial" w:hAnsi="Arial" w:cs="Arial"/>
                  <w:noProof/>
                  <w:lang w:val="pt-PT"/>
                </w:rPr>
                <w:t>Obtido em 25 de February de 2025, de copernicus.eu: https://www.copernicus.eu/en/about-copernicus</w:t>
              </w:r>
            </w:p>
            <w:p w14:paraId="1DC4CDBA" w14:textId="77777777" w:rsidR="00762401" w:rsidRPr="008D3D98" w:rsidRDefault="00762401" w:rsidP="00762401">
              <w:pPr>
                <w:pStyle w:val="Bibliography"/>
                <w:ind w:left="720" w:hanging="720"/>
                <w:rPr>
                  <w:rFonts w:ascii="Arial" w:hAnsi="Arial" w:cs="Arial"/>
                  <w:noProof/>
                  <w:lang w:val="pt-PT"/>
                </w:rPr>
              </w:pPr>
              <w:r w:rsidRPr="008D3D98">
                <w:rPr>
                  <w:rFonts w:ascii="Arial" w:hAnsi="Arial" w:cs="Arial"/>
                  <w:noProof/>
                </w:rPr>
                <w:t xml:space="preserve">Copernicus. (s.d.). </w:t>
              </w:r>
              <w:r w:rsidRPr="008D3D98">
                <w:rPr>
                  <w:rFonts w:ascii="Arial" w:hAnsi="Arial" w:cs="Arial"/>
                  <w:i/>
                  <w:iCs/>
                  <w:noProof/>
                </w:rPr>
                <w:t>CAMS European air quality reanalyses - Overview</w:t>
              </w:r>
              <w:r w:rsidRPr="008D3D98">
                <w:rPr>
                  <w:rFonts w:ascii="Arial" w:hAnsi="Arial" w:cs="Arial"/>
                  <w:noProof/>
                </w:rPr>
                <w:t xml:space="preserve">. </w:t>
              </w:r>
              <w:r w:rsidRPr="008D3D98">
                <w:rPr>
                  <w:rFonts w:ascii="Arial" w:hAnsi="Arial" w:cs="Arial"/>
                  <w:noProof/>
                  <w:lang w:val="pt-PT"/>
                </w:rPr>
                <w:t>Obtido em 26 de February de 2025, de ads.atmosphere.copernicus.eu: https://ads.atmosphere.copernicus.eu/datasets/cams-europe-air-quality-reanalyses?tab=overview</w:t>
              </w:r>
            </w:p>
            <w:p w14:paraId="2215096D" w14:textId="77777777" w:rsidR="00762401" w:rsidRPr="008D3D98" w:rsidRDefault="00762401" w:rsidP="00762401">
              <w:pPr>
                <w:pStyle w:val="Bibliography"/>
                <w:ind w:left="720" w:hanging="720"/>
                <w:rPr>
                  <w:rFonts w:ascii="Arial" w:hAnsi="Arial" w:cs="Arial"/>
                  <w:noProof/>
                  <w:lang w:val="pt-PT"/>
                </w:rPr>
              </w:pPr>
              <w:r w:rsidRPr="008D3D98">
                <w:rPr>
                  <w:rFonts w:ascii="Arial" w:hAnsi="Arial" w:cs="Arial"/>
                  <w:noProof/>
                </w:rPr>
                <w:t xml:space="preserve">Copernicus. (s.d.). </w:t>
              </w:r>
              <w:r w:rsidRPr="008D3D98">
                <w:rPr>
                  <w:rFonts w:ascii="Arial" w:hAnsi="Arial" w:cs="Arial"/>
                  <w:i/>
                  <w:iCs/>
                  <w:noProof/>
                </w:rPr>
                <w:t>ERA5 hourly data on single levels from 1940 to present - Overview</w:t>
              </w:r>
              <w:r w:rsidRPr="008D3D98">
                <w:rPr>
                  <w:rFonts w:ascii="Arial" w:hAnsi="Arial" w:cs="Arial"/>
                  <w:noProof/>
                </w:rPr>
                <w:t xml:space="preserve">. </w:t>
              </w:r>
              <w:r w:rsidRPr="008D3D98">
                <w:rPr>
                  <w:rFonts w:ascii="Arial" w:hAnsi="Arial" w:cs="Arial"/>
                  <w:noProof/>
                  <w:lang w:val="pt-PT"/>
                </w:rPr>
                <w:t>Obtido em 25 de February de 2025, de cds.climate.copernicus.eu: https://cds.climate.copernicus.eu/datasets/reanalysis-era5-single-levels?tab=overview</w:t>
              </w:r>
            </w:p>
            <w:p w14:paraId="1C175E8F" w14:textId="77777777" w:rsidR="00762401" w:rsidRPr="008D3D98" w:rsidRDefault="00762401" w:rsidP="00762401">
              <w:pPr>
                <w:pStyle w:val="Bibliography"/>
                <w:ind w:left="720" w:hanging="720"/>
                <w:rPr>
                  <w:rFonts w:ascii="Arial" w:hAnsi="Arial" w:cs="Arial"/>
                  <w:noProof/>
                </w:rPr>
              </w:pPr>
              <w:r w:rsidRPr="008D3D98">
                <w:rPr>
                  <w:rFonts w:ascii="Arial" w:hAnsi="Arial" w:cs="Arial"/>
                  <w:noProof/>
                  <w:lang w:val="pt-PT"/>
                </w:rPr>
                <w:t xml:space="preserve">De Sario, M., Katsouyanni, K., &amp; Michelozzi, P. (2013). </w:t>
              </w:r>
              <w:r w:rsidRPr="008D3D98">
                <w:rPr>
                  <w:rFonts w:ascii="Arial" w:hAnsi="Arial" w:cs="Arial"/>
                  <w:i/>
                  <w:iCs/>
                  <w:noProof/>
                </w:rPr>
                <w:t>Climate change, extreme weather events, air pollution and respiratory health in Europe.</w:t>
              </w:r>
              <w:r w:rsidRPr="008D3D98">
                <w:rPr>
                  <w:rFonts w:ascii="Arial" w:hAnsi="Arial" w:cs="Arial"/>
                  <w:noProof/>
                </w:rPr>
                <w:t xml:space="preserve"> </w:t>
              </w:r>
            </w:p>
            <w:p w14:paraId="4793641F" w14:textId="77777777" w:rsidR="00762401" w:rsidRPr="008D3D98" w:rsidRDefault="00762401" w:rsidP="00762401">
              <w:pPr>
                <w:pStyle w:val="Bibliography"/>
                <w:ind w:left="720" w:hanging="720"/>
                <w:rPr>
                  <w:rFonts w:ascii="Arial" w:hAnsi="Arial" w:cs="Arial"/>
                  <w:noProof/>
                </w:rPr>
              </w:pPr>
              <w:r w:rsidRPr="008D3D98">
                <w:rPr>
                  <w:rFonts w:ascii="Arial" w:hAnsi="Arial" w:cs="Arial"/>
                  <w:noProof/>
                  <w:lang w:val="pt-PT"/>
                </w:rPr>
                <w:t xml:space="preserve">Durao, R., Alonso, C., Russo, A., &amp; Gouveia, C. (14-19 de April de 2024). </w:t>
              </w:r>
              <w:r w:rsidRPr="008D3D98">
                <w:rPr>
                  <w:rFonts w:ascii="Arial" w:hAnsi="Arial" w:cs="Arial"/>
                  <w:i/>
                  <w:iCs/>
                  <w:noProof/>
                </w:rPr>
                <w:t>The role of fire radiative power to estimate fire-related smoke pollution.</w:t>
              </w:r>
              <w:r w:rsidRPr="008D3D98">
                <w:rPr>
                  <w:rFonts w:ascii="Arial" w:hAnsi="Arial" w:cs="Arial"/>
                  <w:noProof/>
                </w:rPr>
                <w:t xml:space="preserve"> Vienna, Austria: EGU General Assembly 2024. doi:https://doi.org/10.5194/egusphere-egu24-13237</w:t>
              </w:r>
            </w:p>
            <w:p w14:paraId="7C74E0BC" w14:textId="77777777" w:rsidR="00762401" w:rsidRPr="008D3D98" w:rsidRDefault="00762401" w:rsidP="00762401">
              <w:pPr>
                <w:pStyle w:val="Bibliography"/>
                <w:ind w:left="720" w:hanging="720"/>
                <w:rPr>
                  <w:rFonts w:ascii="Arial" w:hAnsi="Arial" w:cs="Arial"/>
                  <w:noProof/>
                  <w:lang w:val="pt-PT"/>
                </w:rPr>
              </w:pPr>
              <w:r w:rsidRPr="008D3D98">
                <w:rPr>
                  <w:rFonts w:ascii="Arial" w:hAnsi="Arial" w:cs="Arial"/>
                  <w:noProof/>
                </w:rPr>
                <w:t xml:space="preserve">Holmes, N. S., &amp; Morawska, L. (2006). A review of dispersion modelling and its application to the dispersion of particles: An overview of different dispersion models available. </w:t>
              </w:r>
              <w:r w:rsidRPr="008D3D98">
                <w:rPr>
                  <w:rFonts w:ascii="Arial" w:hAnsi="Arial" w:cs="Arial"/>
                  <w:i/>
                  <w:iCs/>
                  <w:noProof/>
                  <w:lang w:val="pt-PT"/>
                </w:rPr>
                <w:t>Elsevier</w:t>
              </w:r>
              <w:r w:rsidRPr="008D3D98">
                <w:rPr>
                  <w:rFonts w:ascii="Arial" w:hAnsi="Arial" w:cs="Arial"/>
                  <w:noProof/>
                  <w:lang w:val="pt-PT"/>
                </w:rPr>
                <w:t>, 5902-5928. doi:https://doi.org/10.1016/j.atmosenv.2006.06.003</w:t>
              </w:r>
            </w:p>
            <w:p w14:paraId="2ADE8695" w14:textId="77777777" w:rsidR="00762401" w:rsidRPr="008D3D98" w:rsidRDefault="00762401" w:rsidP="00762401">
              <w:pPr>
                <w:pStyle w:val="Bibliography"/>
                <w:ind w:left="720" w:hanging="720"/>
                <w:rPr>
                  <w:rFonts w:ascii="Arial" w:hAnsi="Arial" w:cs="Arial"/>
                  <w:noProof/>
                  <w:lang w:val="pt-PT"/>
                </w:rPr>
              </w:pPr>
              <w:r w:rsidRPr="008D3D98">
                <w:rPr>
                  <w:rFonts w:ascii="Arial" w:hAnsi="Arial" w:cs="Arial"/>
                  <w:noProof/>
                  <w:lang w:val="pt-PT"/>
                </w:rPr>
                <w:t xml:space="preserve">Instituto de Meteorologia. </w:t>
              </w:r>
              <w:r w:rsidRPr="008D3D98">
                <w:rPr>
                  <w:rFonts w:ascii="Arial" w:hAnsi="Arial" w:cs="Arial"/>
                  <w:noProof/>
                </w:rPr>
                <w:t xml:space="preserve">(23 de March de 2009). </w:t>
              </w:r>
              <w:r w:rsidRPr="008D3D98">
                <w:rPr>
                  <w:rFonts w:ascii="Arial" w:hAnsi="Arial" w:cs="Arial"/>
                  <w:i/>
                  <w:iCs/>
                  <w:noProof/>
                </w:rPr>
                <w:t>Fire Radiative Power Pixel - MSG</w:t>
              </w:r>
              <w:r w:rsidRPr="008D3D98">
                <w:rPr>
                  <w:rFonts w:ascii="Arial" w:hAnsi="Arial" w:cs="Arial"/>
                  <w:noProof/>
                </w:rPr>
                <w:t xml:space="preserve">. </w:t>
              </w:r>
              <w:r w:rsidRPr="008D3D98">
                <w:rPr>
                  <w:rFonts w:ascii="Arial" w:hAnsi="Arial" w:cs="Arial"/>
                  <w:noProof/>
                  <w:lang w:val="pt-PT"/>
                </w:rPr>
                <w:t>Obtido em 24 de February de 2025, de geonetcastamericas.noaa.gov: https://www.geonetcastamericas.noaa.gov/products/navigator/details/EO_EUM_DAT_MSG_FRP-SEVIRI.html</w:t>
              </w:r>
            </w:p>
            <w:p w14:paraId="35DDC664" w14:textId="77777777" w:rsidR="00762401" w:rsidRPr="008D3D98" w:rsidRDefault="00762401" w:rsidP="00762401">
              <w:pPr>
                <w:pStyle w:val="Bibliography"/>
                <w:ind w:left="720" w:hanging="720"/>
                <w:rPr>
                  <w:rFonts w:ascii="Arial" w:hAnsi="Arial" w:cs="Arial"/>
                  <w:noProof/>
                </w:rPr>
              </w:pPr>
              <w:r w:rsidRPr="008D3D98">
                <w:rPr>
                  <w:rFonts w:ascii="Arial" w:hAnsi="Arial" w:cs="Arial"/>
                  <w:noProof/>
                  <w:lang w:val="pt-PT"/>
                </w:rPr>
                <w:t xml:space="preserve">Li, F., Zhang, X., Kondragunta, S., &amp; Csiszar, I. (2 de May de 2018). </w:t>
              </w:r>
              <w:r w:rsidRPr="008D3D98">
                <w:rPr>
                  <w:rFonts w:ascii="Arial" w:hAnsi="Arial" w:cs="Arial"/>
                  <w:noProof/>
                </w:rPr>
                <w:t xml:space="preserve">Comparison of Fire Radiative Power Estimates From VIIRS and MODIS Observations. </w:t>
              </w:r>
              <w:r w:rsidRPr="008D3D98">
                <w:rPr>
                  <w:rFonts w:ascii="Arial" w:hAnsi="Arial" w:cs="Arial"/>
                  <w:i/>
                  <w:iCs/>
                  <w:noProof/>
                </w:rPr>
                <w:t>Journal of Geophysical Research: Atmospheres</w:t>
              </w:r>
              <w:r w:rsidRPr="008D3D98">
                <w:rPr>
                  <w:rFonts w:ascii="Arial" w:hAnsi="Arial" w:cs="Arial"/>
                  <w:noProof/>
                </w:rPr>
                <w:t>, 4545-4563. doi:https://doi.org/10.1029/2017JD027823</w:t>
              </w:r>
            </w:p>
            <w:p w14:paraId="1810B004" w14:textId="77777777" w:rsidR="00762401" w:rsidRPr="008D3D98" w:rsidRDefault="00762401" w:rsidP="00762401">
              <w:pPr>
                <w:pStyle w:val="Bibliography"/>
                <w:ind w:left="720" w:hanging="720"/>
                <w:rPr>
                  <w:rFonts w:ascii="Arial" w:hAnsi="Arial" w:cs="Arial"/>
                  <w:noProof/>
                  <w:lang w:val="pt-PT"/>
                </w:rPr>
              </w:pPr>
              <w:r w:rsidRPr="008D3D98">
                <w:rPr>
                  <w:rFonts w:ascii="Arial" w:hAnsi="Arial" w:cs="Arial"/>
                  <w:noProof/>
                </w:rPr>
                <w:t xml:space="preserve">National Geographic. (19 de October de 2023). </w:t>
              </w:r>
              <w:r w:rsidRPr="008D3D98">
                <w:rPr>
                  <w:rFonts w:ascii="Arial" w:hAnsi="Arial" w:cs="Arial"/>
                  <w:i/>
                  <w:iCs/>
                  <w:noProof/>
                </w:rPr>
                <w:t>Wildfires: How They Form, and Why They're so Dangerous</w:t>
              </w:r>
              <w:r w:rsidRPr="008D3D98">
                <w:rPr>
                  <w:rFonts w:ascii="Arial" w:hAnsi="Arial" w:cs="Arial"/>
                  <w:noProof/>
                </w:rPr>
                <w:t xml:space="preserve">. </w:t>
              </w:r>
              <w:r w:rsidRPr="008D3D98">
                <w:rPr>
                  <w:rFonts w:ascii="Arial" w:hAnsi="Arial" w:cs="Arial"/>
                  <w:noProof/>
                  <w:lang w:val="pt-PT"/>
                </w:rPr>
                <w:t>Obtido em 2 de February de 2025, de education.nationalgeographic.org: https://education.nationalgeographic.org/resource/wildfires-how-they-form-and-why-theyre-so-dangerous/</w:t>
              </w:r>
            </w:p>
            <w:p w14:paraId="533D3A15" w14:textId="77777777" w:rsidR="00762401" w:rsidRPr="008D3D98" w:rsidRDefault="00762401" w:rsidP="00762401">
              <w:pPr>
                <w:pStyle w:val="Bibliography"/>
                <w:ind w:left="720" w:hanging="720"/>
                <w:rPr>
                  <w:rFonts w:ascii="Arial" w:hAnsi="Arial" w:cs="Arial"/>
                  <w:noProof/>
                  <w:lang w:val="pt-PT"/>
                </w:rPr>
              </w:pPr>
              <w:r w:rsidRPr="008D3D98">
                <w:rPr>
                  <w:rFonts w:ascii="Arial" w:hAnsi="Arial" w:cs="Arial"/>
                  <w:noProof/>
                </w:rPr>
                <w:lastRenderedPageBreak/>
                <w:t xml:space="preserve">National Geographic. (15 de January de 2025). </w:t>
              </w:r>
              <w:r w:rsidRPr="008D3D98">
                <w:rPr>
                  <w:rFonts w:ascii="Arial" w:hAnsi="Arial" w:cs="Arial"/>
                  <w:i/>
                  <w:iCs/>
                  <w:noProof/>
                </w:rPr>
                <w:t>Wildfires</w:t>
              </w:r>
              <w:r w:rsidRPr="008D3D98">
                <w:rPr>
                  <w:rFonts w:ascii="Arial" w:hAnsi="Arial" w:cs="Arial"/>
                  <w:noProof/>
                </w:rPr>
                <w:t xml:space="preserve">. </w:t>
              </w:r>
              <w:r w:rsidRPr="008D3D98">
                <w:rPr>
                  <w:rFonts w:ascii="Arial" w:hAnsi="Arial" w:cs="Arial"/>
                  <w:noProof/>
                  <w:lang w:val="pt-PT"/>
                </w:rPr>
                <w:t>Obtido em 24 de February de 2025, de education.nationalgeographic.org: https://education.nationalgeographic.org/resource/wildfires/</w:t>
              </w:r>
            </w:p>
            <w:p w14:paraId="6EEA0D0B" w14:textId="77777777" w:rsidR="00762401" w:rsidRPr="008D3D98" w:rsidRDefault="00762401" w:rsidP="00762401">
              <w:pPr>
                <w:pStyle w:val="Bibliography"/>
                <w:ind w:left="720" w:hanging="720"/>
                <w:rPr>
                  <w:rFonts w:ascii="Arial" w:hAnsi="Arial" w:cs="Arial"/>
                  <w:noProof/>
                  <w:lang w:val="pt-PT"/>
                </w:rPr>
              </w:pPr>
              <w:r w:rsidRPr="008D3D98">
                <w:rPr>
                  <w:rFonts w:ascii="Arial" w:hAnsi="Arial" w:cs="Arial"/>
                  <w:noProof/>
                  <w:lang w:val="pt-PT"/>
                </w:rPr>
                <w:t xml:space="preserve">QualAr. (2019). </w:t>
              </w:r>
              <w:r w:rsidRPr="008D3D98">
                <w:rPr>
                  <w:rFonts w:ascii="Arial" w:hAnsi="Arial" w:cs="Arial"/>
                  <w:i/>
                  <w:iCs/>
                  <w:noProof/>
                  <w:lang w:val="pt-PT"/>
                </w:rPr>
                <w:t>Qualidade do Ar - Índice Qualar</w:t>
              </w:r>
              <w:r w:rsidRPr="008D3D98">
                <w:rPr>
                  <w:rFonts w:ascii="Arial" w:hAnsi="Arial" w:cs="Arial"/>
                  <w:noProof/>
                  <w:lang w:val="pt-PT"/>
                </w:rPr>
                <w:t>. Obtido em 25 de February de 2025, de qualar.apambiente.pt: https://qualar.apambiente.pt/node/metodo-calculo-indices</w:t>
              </w:r>
            </w:p>
            <w:p w14:paraId="240361E6" w14:textId="77777777" w:rsidR="00762401" w:rsidRPr="008D3D98" w:rsidRDefault="00762401" w:rsidP="00762401">
              <w:pPr>
                <w:pStyle w:val="Bibliography"/>
                <w:ind w:left="720" w:hanging="720"/>
                <w:rPr>
                  <w:rFonts w:ascii="Arial" w:hAnsi="Arial" w:cs="Arial"/>
                  <w:noProof/>
                  <w:lang w:val="pt-PT"/>
                </w:rPr>
              </w:pPr>
              <w:r w:rsidRPr="008D3D98">
                <w:rPr>
                  <w:rFonts w:ascii="Arial" w:hAnsi="Arial" w:cs="Arial"/>
                  <w:noProof/>
                </w:rPr>
                <w:t xml:space="preserve">World Health Organization. (s.d.). </w:t>
              </w:r>
              <w:r w:rsidRPr="008D3D98">
                <w:rPr>
                  <w:rFonts w:ascii="Arial" w:hAnsi="Arial" w:cs="Arial"/>
                  <w:i/>
                  <w:iCs/>
                  <w:noProof/>
                </w:rPr>
                <w:t>Air pollution</w:t>
              </w:r>
              <w:r w:rsidRPr="008D3D98">
                <w:rPr>
                  <w:rFonts w:ascii="Arial" w:hAnsi="Arial" w:cs="Arial"/>
                  <w:noProof/>
                </w:rPr>
                <w:t xml:space="preserve">. </w:t>
              </w:r>
              <w:r w:rsidRPr="008D3D98">
                <w:rPr>
                  <w:rFonts w:ascii="Arial" w:hAnsi="Arial" w:cs="Arial"/>
                  <w:noProof/>
                  <w:lang w:val="pt-PT"/>
                </w:rPr>
                <w:t>Obtido em 25 de February de 2025, de who.int: https://www.who.int/health-topics/air-pollution#tab=tab_1</w:t>
              </w:r>
            </w:p>
            <w:p w14:paraId="30CF749F" w14:textId="77777777" w:rsidR="00762401" w:rsidRPr="008D3D98" w:rsidRDefault="00762401" w:rsidP="00762401">
              <w:pPr>
                <w:pStyle w:val="Bibliography"/>
                <w:ind w:left="720" w:hanging="720"/>
                <w:rPr>
                  <w:rFonts w:ascii="Arial" w:hAnsi="Arial" w:cs="Arial"/>
                  <w:noProof/>
                  <w:lang w:val="pt-PT"/>
                </w:rPr>
              </w:pPr>
              <w:r w:rsidRPr="008D3D98">
                <w:rPr>
                  <w:rFonts w:ascii="Arial" w:hAnsi="Arial" w:cs="Arial"/>
                  <w:noProof/>
                </w:rPr>
                <w:t xml:space="preserve">World Health Organization. (s.d.). </w:t>
              </w:r>
              <w:r w:rsidRPr="008D3D98">
                <w:rPr>
                  <w:rFonts w:ascii="Arial" w:hAnsi="Arial" w:cs="Arial"/>
                  <w:i/>
                  <w:iCs/>
                  <w:noProof/>
                </w:rPr>
                <w:t>Wildfires</w:t>
              </w:r>
              <w:r w:rsidRPr="008D3D98">
                <w:rPr>
                  <w:rFonts w:ascii="Arial" w:hAnsi="Arial" w:cs="Arial"/>
                  <w:noProof/>
                </w:rPr>
                <w:t xml:space="preserve">. </w:t>
              </w:r>
              <w:r w:rsidRPr="008D3D98">
                <w:rPr>
                  <w:rFonts w:ascii="Arial" w:hAnsi="Arial" w:cs="Arial"/>
                  <w:noProof/>
                  <w:lang w:val="pt-PT"/>
                </w:rPr>
                <w:t>Obtido em 24 de February de 2025, de who.int: https://www.who.int/health-topics/wildfires#tab=tab_1</w:t>
              </w:r>
            </w:p>
            <w:p w14:paraId="21B9B6DB" w14:textId="77777777" w:rsidR="00762401" w:rsidRPr="008D3D98" w:rsidRDefault="00762401" w:rsidP="00762401">
              <w:pPr>
                <w:pStyle w:val="Bibliography"/>
                <w:ind w:left="720" w:hanging="720"/>
                <w:rPr>
                  <w:rFonts w:ascii="Arial" w:hAnsi="Arial" w:cs="Arial"/>
                  <w:noProof/>
                  <w:lang w:val="pt-PT"/>
                </w:rPr>
              </w:pPr>
              <w:r w:rsidRPr="008D3D98">
                <w:rPr>
                  <w:rFonts w:ascii="Arial" w:hAnsi="Arial" w:cs="Arial"/>
                  <w:noProof/>
                </w:rPr>
                <w:t xml:space="preserve">World Meteorological Organization. (s.d.). </w:t>
              </w:r>
              <w:r w:rsidRPr="008D3D98">
                <w:rPr>
                  <w:rFonts w:ascii="Arial" w:hAnsi="Arial" w:cs="Arial"/>
                  <w:i/>
                  <w:iCs/>
                  <w:noProof/>
                </w:rPr>
                <w:t>Extreme Weather</w:t>
              </w:r>
              <w:r w:rsidRPr="008D3D98">
                <w:rPr>
                  <w:rFonts w:ascii="Arial" w:hAnsi="Arial" w:cs="Arial"/>
                  <w:noProof/>
                </w:rPr>
                <w:t xml:space="preserve">. </w:t>
              </w:r>
              <w:r w:rsidRPr="008D3D98">
                <w:rPr>
                  <w:rFonts w:ascii="Arial" w:hAnsi="Arial" w:cs="Arial"/>
                  <w:noProof/>
                  <w:lang w:val="pt-PT"/>
                </w:rPr>
                <w:t>Obtido em 24 de February de 2025, de wmo.int: https://wmo.int/topics/extreme-weather</w:t>
              </w:r>
            </w:p>
            <w:p w14:paraId="1DB34EE6" w14:textId="25A1CE6E" w:rsidR="00E34027" w:rsidRPr="008D3D98" w:rsidRDefault="005C443D" w:rsidP="00762401">
              <w:pPr>
                <w:spacing w:line="360" w:lineRule="auto"/>
                <w:rPr>
                  <w:rFonts w:ascii="Arial" w:hAnsi="Arial" w:cs="Arial"/>
                  <w:color w:val="000000" w:themeColor="text1"/>
                </w:rPr>
              </w:pPr>
              <w:r w:rsidRPr="008D3D98">
                <w:rPr>
                  <w:rFonts w:ascii="Arial" w:hAnsi="Arial" w:cs="Arial"/>
                  <w:color w:val="000000" w:themeColor="text1"/>
                </w:rPr>
                <w:fldChar w:fldCharType="end"/>
              </w:r>
            </w:p>
          </w:sdtContent>
        </w:sdt>
      </w:sdtContent>
    </w:sdt>
    <w:p w14:paraId="133BDC64" w14:textId="681BFCD3" w:rsidR="00F26190" w:rsidRPr="008D3D98" w:rsidRDefault="00F26190" w:rsidP="002A1D56">
      <w:pPr>
        <w:spacing w:line="360" w:lineRule="auto"/>
        <w:rPr>
          <w:rFonts w:ascii="Arial" w:hAnsi="Arial" w:cs="Arial"/>
          <w:color w:val="000000" w:themeColor="text1"/>
        </w:rPr>
      </w:pPr>
      <w:r w:rsidRPr="008D3D98">
        <w:rPr>
          <w:rFonts w:ascii="Arial" w:hAnsi="Arial" w:cs="Arial"/>
          <w:color w:val="000000" w:themeColor="text1"/>
        </w:rPr>
        <w:br w:type="page"/>
      </w:r>
    </w:p>
    <w:p w14:paraId="327CC6E3" w14:textId="766D3245" w:rsidR="009D651B" w:rsidRPr="002A23AE" w:rsidRDefault="009D651B" w:rsidP="002A1D56">
      <w:pPr>
        <w:pStyle w:val="Heading1"/>
        <w:spacing w:line="360" w:lineRule="auto"/>
        <w:rPr>
          <w:rFonts w:ascii="Arial" w:hAnsi="Arial" w:cs="Arial"/>
          <w:color w:val="000000" w:themeColor="text1"/>
          <w:sz w:val="28"/>
          <w:szCs w:val="28"/>
        </w:rPr>
      </w:pPr>
      <w:bookmarkStart w:id="83" w:name="_Toc191562910"/>
      <w:r w:rsidRPr="002A23AE">
        <w:rPr>
          <w:rFonts w:ascii="Arial" w:hAnsi="Arial" w:cs="Arial"/>
          <w:color w:val="000000" w:themeColor="text1"/>
          <w:sz w:val="28"/>
          <w:szCs w:val="28"/>
        </w:rPr>
        <w:lastRenderedPageBreak/>
        <w:t>Appendices</w:t>
      </w:r>
      <w:bookmarkEnd w:id="83"/>
    </w:p>
    <w:p w14:paraId="007316E0" w14:textId="77777777" w:rsidR="00E731C8" w:rsidRPr="008D3D98" w:rsidRDefault="00E731C8" w:rsidP="002A1D56">
      <w:pPr>
        <w:spacing w:line="360" w:lineRule="auto"/>
        <w:rPr>
          <w:rFonts w:ascii="Arial" w:hAnsi="Arial" w:cs="Arial"/>
          <w:color w:val="000000" w:themeColor="text1"/>
        </w:rPr>
      </w:pPr>
    </w:p>
    <w:sectPr w:rsidR="00E731C8" w:rsidRPr="008D3D98" w:rsidSect="006F0F4C">
      <w:footerReference w:type="default" r:id="rId19"/>
      <w:footerReference w:type="first" r:id="rId20"/>
      <w:pgSz w:w="11906" w:h="16838"/>
      <w:pgMar w:top="1418" w:right="1418" w:bottom="1418" w:left="1418"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2" w:author="ARusso" w:date="2025-02-28T10:34:00Z" w:initials="A">
    <w:p w14:paraId="205EA38E" w14:textId="54DAC19E" w:rsidR="006A47DA" w:rsidRDefault="006A47DA">
      <w:pPr>
        <w:pStyle w:val="CommentText"/>
      </w:pPr>
      <w:r>
        <w:rPr>
          <w:rStyle w:val="CommentReference"/>
        </w:rPr>
        <w:annotationRef/>
      </w:r>
      <w:r>
        <w:t>Ref?</w:t>
      </w:r>
    </w:p>
  </w:comment>
  <w:comment w:id="33" w:author="ARusso" w:date="2025-02-28T10:34:00Z" w:initials="A">
    <w:p w14:paraId="45D29149" w14:textId="4D5910B1" w:rsidR="006A47DA" w:rsidRDefault="006A47DA">
      <w:pPr>
        <w:pStyle w:val="CommentText"/>
      </w:pPr>
      <w:r>
        <w:rPr>
          <w:rStyle w:val="CommentReference"/>
        </w:rPr>
        <w:annotationRef/>
      </w:r>
      <w:r>
        <w:t>Add date to the report or last time the site was accessed</w:t>
      </w:r>
    </w:p>
  </w:comment>
  <w:comment w:id="34" w:author="ARusso" w:date="2025-02-28T10:35:00Z" w:initials="A">
    <w:p w14:paraId="25BC9FFC" w14:textId="77777777" w:rsidR="006A47DA" w:rsidRDefault="006A47DA">
      <w:pPr>
        <w:pStyle w:val="CommentText"/>
      </w:pPr>
      <w:r>
        <w:rPr>
          <w:rStyle w:val="CommentReference"/>
        </w:rPr>
        <w:annotationRef/>
      </w:r>
      <w:r>
        <w:t>You need here more robust references than national geographic</w:t>
      </w:r>
    </w:p>
    <w:p w14:paraId="0237E826" w14:textId="77777777" w:rsidR="006A47DA" w:rsidRDefault="006A47DA">
      <w:pPr>
        <w:pStyle w:val="CommentText"/>
      </w:pPr>
    </w:p>
    <w:p w14:paraId="6BF06CEE" w14:textId="6CC3B526" w:rsidR="006A47DA" w:rsidRDefault="006A47DA">
      <w:pPr>
        <w:pStyle w:val="CommentText"/>
      </w:pPr>
      <w:r>
        <w:t>See literature on wildfires, effis, Aristotle..</w:t>
      </w:r>
    </w:p>
  </w:comment>
  <w:comment w:id="35" w:author="ARusso" w:date="2025-02-28T10:36:00Z" w:initials="A">
    <w:p w14:paraId="048A1B77" w14:textId="5FDD78F8" w:rsidR="006A47DA" w:rsidRDefault="006A47DA">
      <w:pPr>
        <w:pStyle w:val="CommentText"/>
      </w:pPr>
      <w:r>
        <w:rPr>
          <w:rStyle w:val="CommentReference"/>
        </w:rPr>
        <w:annotationRef/>
      </w:r>
      <w:r>
        <w:t>And examples</w:t>
      </w:r>
    </w:p>
  </w:comment>
  <w:comment w:id="38" w:author="ARusso" w:date="2025-02-28T10:38:00Z" w:initials="A">
    <w:p w14:paraId="1F4463CD" w14:textId="77777777" w:rsidR="006A47DA" w:rsidRDefault="006A47DA">
      <w:pPr>
        <w:pStyle w:val="CommentText"/>
      </w:pPr>
      <w:r>
        <w:rPr>
          <w:rStyle w:val="CommentReference"/>
        </w:rPr>
        <w:annotationRef/>
      </w:r>
      <w:r>
        <w:t>Add references</w:t>
      </w:r>
    </w:p>
    <w:p w14:paraId="48A8951E" w14:textId="606B56DA" w:rsidR="006A47DA" w:rsidRDefault="006A47DA">
      <w:pPr>
        <w:pStyle w:val="CommentText"/>
      </w:pPr>
      <w:r>
        <w:t>This is not only reported by WHO</w:t>
      </w:r>
    </w:p>
    <w:p w14:paraId="0846FDEA" w14:textId="76EBA1BC" w:rsidR="006A47DA" w:rsidRDefault="006A47DA">
      <w:pPr>
        <w:pStyle w:val="CommentText"/>
      </w:pPr>
    </w:p>
  </w:comment>
  <w:comment w:id="39" w:author="ARusso" w:date="2025-02-28T10:39:00Z" w:initials="A">
    <w:p w14:paraId="1B9562BE" w14:textId="79D01387" w:rsidR="006A47DA" w:rsidRDefault="006A47DA">
      <w:pPr>
        <w:pStyle w:val="CommentText"/>
      </w:pPr>
      <w:r>
        <w:rPr>
          <w:rStyle w:val="CommentReference"/>
        </w:rPr>
        <w:annotationRef/>
      </w:r>
      <w:r>
        <w:t>These two sentences need to be better connected. Maybe do talk a bit more on some examples of the impacts and then pass to the smoke</w:t>
      </w:r>
    </w:p>
  </w:comment>
  <w:comment w:id="40" w:author="Sofia Margarida Matias Rodrigues" w:date="2025-02-25T15:37:00Z" w:initials="SM">
    <w:p w14:paraId="1B78AF0B" w14:textId="77777777" w:rsidR="002B2DC5" w:rsidRPr="008D6A3E" w:rsidRDefault="002B2DC5" w:rsidP="002B2DC5">
      <w:pPr>
        <w:pStyle w:val="CommentText"/>
      </w:pPr>
      <w:r w:rsidRPr="008D6A3E">
        <w:rPr>
          <w:rStyle w:val="CommentReference"/>
        </w:rPr>
        <w:annotationRef/>
      </w:r>
      <w:r w:rsidRPr="008D6A3E">
        <w:t>Adicionar à lista de abreviaturas?</w:t>
      </w:r>
    </w:p>
  </w:comment>
  <w:comment w:id="41" w:author="ARusso" w:date="2025-02-28T10:40:00Z" w:initials="A">
    <w:p w14:paraId="624B344B" w14:textId="57639EEF" w:rsidR="006A47DA" w:rsidRDefault="006A47DA">
      <w:pPr>
        <w:pStyle w:val="CommentText"/>
      </w:pPr>
      <w:r>
        <w:rPr>
          <w:rStyle w:val="CommentReference"/>
        </w:rPr>
        <w:annotationRef/>
      </w:r>
      <w:r>
        <w:t>I don’t relly know If this is needed here</w:t>
      </w:r>
    </w:p>
  </w:comment>
  <w:comment w:id="43" w:author="ARusso" w:date="2025-02-28T10:42:00Z" w:initials="A">
    <w:p w14:paraId="7A3E3B52" w14:textId="32369BFF" w:rsidR="006A47DA" w:rsidRDefault="006A47DA">
      <w:pPr>
        <w:pStyle w:val="CommentText"/>
      </w:pPr>
      <w:r>
        <w:rPr>
          <w:rStyle w:val="CommentReference"/>
        </w:rPr>
        <w:annotationRef/>
      </w:r>
      <w:r>
        <w:t>Before mentioning ML, you need to address traditional approaches</w:t>
      </w:r>
    </w:p>
  </w:comment>
  <w:comment w:id="44" w:author="ARusso" w:date="2025-02-28T10:42:00Z" w:initials="A">
    <w:p w14:paraId="150D134D" w14:textId="3E44B75F" w:rsidR="006A47DA" w:rsidRDefault="006A47DA">
      <w:pPr>
        <w:pStyle w:val="CommentText"/>
      </w:pPr>
      <w:r>
        <w:rPr>
          <w:rStyle w:val="CommentReference"/>
        </w:rPr>
        <w:annotationRef/>
      </w:r>
      <w:r>
        <w:t>I would reduce this to a smaller paragraph and add some examples and move the remaining to the methods</w:t>
      </w:r>
    </w:p>
  </w:comment>
  <w:comment w:id="45" w:author="ARusso" w:date="2025-02-28T10:43:00Z" w:initials="A">
    <w:p w14:paraId="2087A14E" w14:textId="007163BC" w:rsidR="006A47DA" w:rsidRDefault="006A47DA">
      <w:pPr>
        <w:pStyle w:val="CommentText"/>
      </w:pPr>
      <w:r>
        <w:rPr>
          <w:rStyle w:val="CommentReference"/>
        </w:rPr>
        <w:annotationRef/>
      </w:r>
      <w:r>
        <w:t>methods</w:t>
      </w:r>
    </w:p>
  </w:comment>
  <w:comment w:id="46" w:author="ARusso" w:date="2025-02-28T10:43:00Z" w:initials="A">
    <w:p w14:paraId="23FF8D05" w14:textId="5A4F246B" w:rsidR="006A47DA" w:rsidRDefault="006A47DA">
      <w:pPr>
        <w:pStyle w:val="CommentText"/>
      </w:pPr>
      <w:r>
        <w:rPr>
          <w:rStyle w:val="CommentReference"/>
        </w:rPr>
        <w:annotationRef/>
      </w:r>
      <w:r>
        <w:t>Move up and identify caveats of these approaches to highlight your research gap and then introduce ML</w:t>
      </w:r>
    </w:p>
  </w:comment>
  <w:comment w:id="47" w:author="ARusso" w:date="2025-02-28T10:44:00Z" w:initials="A">
    <w:p w14:paraId="58BC3CB5" w14:textId="50512BB0" w:rsidR="006A47DA" w:rsidRDefault="006A47DA">
      <w:pPr>
        <w:pStyle w:val="CommentText"/>
      </w:pPr>
      <w:r>
        <w:rPr>
          <w:rStyle w:val="CommentReference"/>
        </w:rPr>
        <w:annotationRef/>
      </w:r>
      <w:r>
        <w:t>Reduce here and move the most part for the methods</w:t>
      </w:r>
    </w:p>
  </w:comment>
  <w:comment w:id="48" w:author="Sofia Margarida Matias Rodrigues" w:date="2025-02-26T16:21:00Z" w:initials="SM">
    <w:p w14:paraId="0489563A" w14:textId="77777777" w:rsidR="00A953EA" w:rsidRPr="008D6A3E" w:rsidRDefault="00A953EA" w:rsidP="00A953EA">
      <w:pPr>
        <w:pStyle w:val="CommentText"/>
      </w:pPr>
      <w:r w:rsidRPr="008D6A3E">
        <w:rPr>
          <w:rStyle w:val="CommentReference"/>
        </w:rPr>
        <w:annotationRef/>
      </w:r>
      <w:r w:rsidRPr="008D6A3E">
        <w:t>Adicionar se for esta a fonte para o FRP e FRE</w:t>
      </w:r>
    </w:p>
  </w:comment>
  <w:comment w:id="49" w:author="ARusso" w:date="2025-02-28T10:45:00Z" w:initials="A">
    <w:p w14:paraId="6EE9190E" w14:textId="53E43605" w:rsidR="006A47DA" w:rsidRDefault="006A47DA">
      <w:pPr>
        <w:pStyle w:val="CommentText"/>
      </w:pPr>
      <w:r>
        <w:rPr>
          <w:rStyle w:val="CommentReference"/>
        </w:rPr>
        <w:annotationRef/>
      </w:r>
      <w:r>
        <w:t>Same comment</w:t>
      </w:r>
    </w:p>
  </w:comment>
  <w:comment w:id="50" w:author="ARusso" w:date="2025-02-28T10:45:00Z" w:initials="A">
    <w:p w14:paraId="1D434962" w14:textId="6961C518" w:rsidR="006A47DA" w:rsidRDefault="006A47DA">
      <w:pPr>
        <w:pStyle w:val="CommentText"/>
      </w:pPr>
      <w:r>
        <w:rPr>
          <w:rStyle w:val="CommentReference"/>
        </w:rPr>
        <w:annotationRef/>
      </w:r>
      <w:r>
        <w:t>Use what you add here to complement the introduction in terms of state of the art</w:t>
      </w:r>
    </w:p>
  </w:comment>
  <w:comment w:id="52" w:author="Sofia Margarida Matias Rodrigues" w:date="2025-02-26T16:54:00Z" w:initials="SM">
    <w:p w14:paraId="39184010" w14:textId="77777777" w:rsidR="00562391" w:rsidRDefault="00562391" w:rsidP="00562391">
      <w:pPr>
        <w:pStyle w:val="CommentText"/>
      </w:pPr>
      <w:r w:rsidRPr="008D6A3E">
        <w:rPr>
          <w:rStyle w:val="CommentReference"/>
        </w:rPr>
        <w:annotationRef/>
      </w:r>
      <w:r w:rsidRPr="008D6A3E">
        <w:t>O que adicionar mais sobre o DHEFEUS?</w:t>
      </w:r>
    </w:p>
  </w:comment>
  <w:comment w:id="51" w:author="ARusso" w:date="2025-02-28T10:46:00Z" w:initials="A">
    <w:p w14:paraId="2F74A12A" w14:textId="36B82E5C" w:rsidR="006A47DA" w:rsidRDefault="006A47DA">
      <w:pPr>
        <w:pStyle w:val="CommentText"/>
      </w:pPr>
      <w:r>
        <w:rPr>
          <w:rStyle w:val="CommentReference"/>
        </w:rPr>
        <w:annotationRef/>
      </w:r>
      <w:r>
        <w:t>Move up and complement with references</w:t>
      </w:r>
    </w:p>
  </w:comment>
  <w:comment w:id="64" w:author="ARusso" w:date="2025-02-28T10:47:00Z" w:initials="A">
    <w:p w14:paraId="5E2DDD3D" w14:textId="11466148" w:rsidR="006A47DA" w:rsidRDefault="006A47DA">
      <w:pPr>
        <w:pStyle w:val="CommentText"/>
      </w:pPr>
      <w:r>
        <w:rPr>
          <w:rStyle w:val="CommentReference"/>
        </w:rPr>
        <w:annotationRef/>
      </w:r>
      <w:r>
        <w:rPr>
          <w:rStyle w:val="CommentReference"/>
        </w:rPr>
        <w:t xml:space="preserve">It seems a bit vague. Specific objectives need to be very clear </w:t>
      </w:r>
    </w:p>
  </w:comment>
  <w:comment w:id="76" w:author="Sofia Margarida Matias Rodrigues" w:date="2025-02-27T15:35:00Z" w:initials="SM">
    <w:p w14:paraId="5B17DA49" w14:textId="77777777" w:rsidR="00EC6CC0" w:rsidRDefault="00EC6CC0" w:rsidP="00EC6CC0">
      <w:pPr>
        <w:pStyle w:val="CommentText"/>
      </w:pPr>
      <w:r>
        <w:rPr>
          <w:rStyle w:val="CommentReference"/>
        </w:rPr>
        <w:annotationRef/>
      </w:r>
      <w:r>
        <w:t>Será necessário manter este paragrafo ou incorporo na introdução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05EA38E" w15:done="0"/>
  <w15:commentEx w15:paraId="45D29149" w15:done="0"/>
  <w15:commentEx w15:paraId="6BF06CEE" w15:done="0"/>
  <w15:commentEx w15:paraId="048A1B77" w15:paraIdParent="6BF06CEE" w15:done="0"/>
  <w15:commentEx w15:paraId="0846FDEA" w15:done="0"/>
  <w15:commentEx w15:paraId="1B9562BE" w15:done="0"/>
  <w15:commentEx w15:paraId="1B78AF0B" w15:done="0"/>
  <w15:commentEx w15:paraId="624B344B" w15:done="0"/>
  <w15:commentEx w15:paraId="7A3E3B52" w15:done="0"/>
  <w15:commentEx w15:paraId="150D134D" w15:done="0"/>
  <w15:commentEx w15:paraId="2087A14E" w15:done="0"/>
  <w15:commentEx w15:paraId="23FF8D05" w15:done="0"/>
  <w15:commentEx w15:paraId="58BC3CB5" w15:done="0"/>
  <w15:commentEx w15:paraId="0489563A" w15:done="0"/>
  <w15:commentEx w15:paraId="6EE9190E" w15:done="0"/>
  <w15:commentEx w15:paraId="1D434962" w15:done="0"/>
  <w15:commentEx w15:paraId="39184010" w15:done="0"/>
  <w15:commentEx w15:paraId="2F74A12A" w15:done="0"/>
  <w15:commentEx w15:paraId="5E2DDD3D" w15:done="0"/>
  <w15:commentEx w15:paraId="5B17DA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6C0FBC" w16cex:dateUtc="2025-02-28T10:34:00Z">
    <w16cex:extLst>
      <w16:ext w16:uri="{CE6994B0-6A32-4C9F-8C6B-6E91EDA988CE}">
        <cr:reactions xmlns:cr="http://schemas.microsoft.com/office/comments/2020/reactions">
          <cr:reaction reactionType="1">
            <cr:reactionInfo dateUtc="2025-03-07T10:23:08Z">
              <cr:user userId="S::srodrigues5@office365.ulisboa.pt::103d14ac-b562-4beb-867b-5a96a9724a47" userProvider="AD" userName="Sofia Margarida Matias Rodrigues"/>
            </cr:reactionInfo>
          </cr:reaction>
        </cr:reactions>
      </w16:ext>
    </w16cex:extLst>
  </w16cex:commentExtensible>
  <w16cex:commentExtensible w16cex:durableId="2B6C0FCB" w16cex:dateUtc="2025-02-28T10:34:00Z">
    <w16cex:extLst>
      <w16:ext w16:uri="{CE6994B0-6A32-4C9F-8C6B-6E91EDA988CE}">
        <cr:reactions xmlns:cr="http://schemas.microsoft.com/office/comments/2020/reactions">
          <cr:reaction reactionType="1">
            <cr:reactionInfo dateUtc="2025-03-07T10:23:09Z">
              <cr:user userId="S::srodrigues5@office365.ulisboa.pt::103d14ac-b562-4beb-867b-5a96a9724a47" userProvider="AD" userName="Sofia Margarida Matias Rodrigues"/>
            </cr:reactionInfo>
          </cr:reaction>
        </cr:reactions>
      </w16:ext>
    </w16cex:extLst>
  </w16cex:commentExtensible>
  <w16cex:commentExtensible w16cex:durableId="2B6C0FFF" w16cex:dateUtc="2025-02-28T10:35:00Z">
    <w16cex:extLst>
      <w16:ext w16:uri="{CE6994B0-6A32-4C9F-8C6B-6E91EDA988CE}">
        <cr:reactions xmlns:cr="http://schemas.microsoft.com/office/comments/2020/reactions">
          <cr:reaction reactionType="1">
            <cr:reactionInfo dateUtc="2025-03-10T11:08:51Z">
              <cr:user userId="S::srodrigues5@office365.ulisboa.pt::103d14ac-b562-4beb-867b-5a96a9724a47" userProvider="AD" userName="Sofia Margarida Matias Rodrigues"/>
            </cr:reactionInfo>
          </cr:reaction>
        </cr:reactions>
      </w16:ext>
    </w16cex:extLst>
  </w16cex:commentExtensible>
  <w16cex:commentExtensible w16cex:durableId="2B6C1032" w16cex:dateUtc="2025-02-28T10:36:00Z"/>
  <w16cex:commentExtensible w16cex:durableId="2B6C10A6" w16cex:dateUtc="2025-02-28T10:38:00Z">
    <w16cex:extLst>
      <w16:ext w16:uri="{CE6994B0-6A32-4C9F-8C6B-6E91EDA988CE}">
        <cr:reactions xmlns:cr="http://schemas.microsoft.com/office/comments/2020/reactions">
          <cr:reaction reactionType="1">
            <cr:reactionInfo dateUtc="2025-03-07T10:29:54Z">
              <cr:user userId="S::srodrigues5@office365.ulisboa.pt::103d14ac-b562-4beb-867b-5a96a9724a47" userProvider="AD" userName="Sofia Margarida Matias Rodrigues"/>
            </cr:reactionInfo>
          </cr:reaction>
        </cr:reactions>
      </w16:ext>
    </w16cex:extLst>
  </w16cex:commentExtensible>
  <w16cex:commentExtensible w16cex:durableId="2B6C10D7" w16cex:dateUtc="2025-02-28T10:39:00Z">
    <w16cex:extLst>
      <w16:ext w16:uri="{CE6994B0-6A32-4C9F-8C6B-6E91EDA988CE}">
        <cr:reactions xmlns:cr="http://schemas.microsoft.com/office/comments/2020/reactions">
          <cr:reaction reactionType="1">
            <cr:reactionInfo dateUtc="2025-03-10T11:17:20Z">
              <cr:user userId="S::srodrigues5@office365.ulisboa.pt::103d14ac-b562-4beb-867b-5a96a9724a47" userProvider="AD" userName="Sofia Margarida Matias Rodrigues"/>
            </cr:reactionInfo>
          </cr:reaction>
        </cr:reactions>
      </w16:ext>
    </w16cex:extLst>
  </w16cex:commentExtensible>
  <w16cex:commentExtensible w16cex:durableId="69D3FC2B" w16cex:dateUtc="2025-02-25T15:37:00Z"/>
  <w16cex:commentExtensible w16cex:durableId="2B6C1135" w16cex:dateUtc="2025-02-28T10:40:00Z">
    <w16cex:extLst>
      <w16:ext w16:uri="{CE6994B0-6A32-4C9F-8C6B-6E91EDA988CE}">
        <cr:reactions xmlns:cr="http://schemas.microsoft.com/office/comments/2020/reactions">
          <cr:reaction reactionType="1">
            <cr:reactionInfo dateUtc="2025-03-07T10:30:39Z">
              <cr:user userId="S::srodrigues5@office365.ulisboa.pt::103d14ac-b562-4beb-867b-5a96a9724a47" userProvider="AD" userName="Sofia Margarida Matias Rodrigues"/>
            </cr:reactionInfo>
          </cr:reaction>
        </cr:reactions>
      </w16:ext>
    </w16cex:extLst>
  </w16cex:commentExtensible>
  <w16cex:commentExtensible w16cex:durableId="2B6C117A" w16cex:dateUtc="2025-02-28T10:42:00Z">
    <w16cex:extLst>
      <w16:ext w16:uri="{CE6994B0-6A32-4C9F-8C6B-6E91EDA988CE}">
        <cr:reactions xmlns:cr="http://schemas.microsoft.com/office/comments/2020/reactions">
          <cr:reaction reactionType="1">
            <cr:reactionInfo dateUtc="2025-03-10T11:28:08Z">
              <cr:user userId="S::srodrigues5@office365.ulisboa.pt::103d14ac-b562-4beb-867b-5a96a9724a47" userProvider="AD" userName="Sofia Margarida Matias Rodrigues"/>
            </cr:reactionInfo>
          </cr:reaction>
        </cr:reactions>
      </w16:ext>
    </w16cex:extLst>
  </w16cex:commentExtensible>
  <w16cex:commentExtensible w16cex:durableId="2B6C11B0" w16cex:dateUtc="2025-02-28T10:42:00Z">
    <w16cex:extLst>
      <w16:ext w16:uri="{CE6994B0-6A32-4C9F-8C6B-6E91EDA988CE}">
        <cr:reactions xmlns:cr="http://schemas.microsoft.com/office/comments/2020/reactions">
          <cr:reaction reactionType="1">
            <cr:reactionInfo dateUtc="2025-03-10T11:28:43Z">
              <cr:user userId="S::srodrigues5@office365.ulisboa.pt::103d14ac-b562-4beb-867b-5a96a9724a47" userProvider="AD" userName="Sofia Margarida Matias Rodrigues"/>
            </cr:reactionInfo>
          </cr:reaction>
        </cr:reactions>
      </w16:ext>
    </w16cex:extLst>
  </w16cex:commentExtensible>
  <w16cex:commentExtensible w16cex:durableId="2B6C11D6" w16cex:dateUtc="2025-02-28T10:43:00Z">
    <w16cex:extLst>
      <w16:ext w16:uri="{CE6994B0-6A32-4C9F-8C6B-6E91EDA988CE}">
        <cr:reactions xmlns:cr="http://schemas.microsoft.com/office/comments/2020/reactions">
          <cr:reaction reactionType="1">
            <cr:reactionInfo dateUtc="2025-03-10T11:28:41Z">
              <cr:user userId="S::srodrigues5@office365.ulisboa.pt::103d14ac-b562-4beb-867b-5a96a9724a47" userProvider="AD" userName="Sofia Margarida Matias Rodrigues"/>
            </cr:reactionInfo>
          </cr:reaction>
        </cr:reactions>
      </w16:ext>
    </w16cex:extLst>
  </w16cex:commentExtensible>
  <w16cex:commentExtensible w16cex:durableId="2B6C11E5" w16cex:dateUtc="2025-02-28T10:43:00Z">
    <w16cex:extLst>
      <w16:ext w16:uri="{CE6994B0-6A32-4C9F-8C6B-6E91EDA988CE}">
        <cr:reactions xmlns:cr="http://schemas.microsoft.com/office/comments/2020/reactions">
          <cr:reaction reactionType="1">
            <cr:reactionInfo dateUtc="2025-03-10T11:32:43Z">
              <cr:user userId="S::srodrigues5@office365.ulisboa.pt::103d14ac-b562-4beb-867b-5a96a9724a47" userProvider="AD" userName="Sofia Margarida Matias Rodrigues"/>
            </cr:reactionInfo>
          </cr:reaction>
        </cr:reactions>
      </w16:ext>
    </w16cex:extLst>
  </w16cex:commentExtensible>
  <w16cex:commentExtensible w16cex:durableId="2B6C1219" w16cex:dateUtc="2025-02-28T10:44:00Z">
    <w16cex:extLst>
      <w16:ext w16:uri="{CE6994B0-6A32-4C9F-8C6B-6E91EDA988CE}">
        <cr:reactions xmlns:cr="http://schemas.microsoft.com/office/comments/2020/reactions">
          <cr:reaction reactionType="1">
            <cr:reactionInfo dateUtc="2025-03-10T11:32:57Z">
              <cr:user userId="S::srodrigues5@office365.ulisboa.pt::103d14ac-b562-4beb-867b-5a96a9724a47" userProvider="AD" userName="Sofia Margarida Matias Rodrigues"/>
            </cr:reactionInfo>
          </cr:reaction>
        </cr:reactions>
      </w16:ext>
    </w16cex:extLst>
  </w16cex:commentExtensible>
  <w16cex:commentExtensible w16cex:durableId="0AFD029D" w16cex:dateUtc="2025-02-26T16:21:00Z"/>
  <w16cex:commentExtensible w16cex:durableId="2B6C1236" w16cex:dateUtc="2025-02-28T10:45:00Z">
    <w16cex:extLst>
      <w16:ext w16:uri="{CE6994B0-6A32-4C9F-8C6B-6E91EDA988CE}">
        <cr:reactions xmlns:cr="http://schemas.microsoft.com/office/comments/2020/reactions">
          <cr:reaction reactionType="1">
            <cr:reactionInfo dateUtc="2025-03-10T12:03:04Z">
              <cr:user userId="S::srodrigues5@office365.ulisboa.pt::103d14ac-b562-4beb-867b-5a96a9724a47" userProvider="AD" userName="Sofia Margarida Matias Rodrigues"/>
            </cr:reactionInfo>
          </cr:reaction>
        </cr:reactions>
      </w16:ext>
    </w16cex:extLst>
  </w16cex:commentExtensible>
  <w16cex:commentExtensible w16cex:durableId="2B6C1247" w16cex:dateUtc="2025-02-28T10:45:00Z">
    <w16cex:extLst>
      <w16:ext w16:uri="{CE6994B0-6A32-4C9F-8C6B-6E91EDA988CE}">
        <cr:reactions xmlns:cr="http://schemas.microsoft.com/office/comments/2020/reactions">
          <cr:reaction reactionType="1">
            <cr:reactionInfo dateUtc="2025-03-10T12:29:37Z">
              <cr:user userId="S::srodrigues5@office365.ulisboa.pt::103d14ac-b562-4beb-867b-5a96a9724a47" userProvider="AD" userName="Sofia Margarida Matias Rodrigues"/>
            </cr:reactionInfo>
          </cr:reaction>
        </cr:reactions>
      </w16:ext>
    </w16cex:extLst>
  </w16cex:commentExtensible>
  <w16cex:commentExtensible w16cex:durableId="09D2FD28" w16cex:dateUtc="2025-02-26T16:54:00Z"/>
  <w16cex:commentExtensible w16cex:durableId="2B6C126F" w16cex:dateUtc="2025-02-28T10:46:00Z">
    <w16cex:extLst>
      <w16:ext w16:uri="{CE6994B0-6A32-4C9F-8C6B-6E91EDA988CE}">
        <cr:reactions xmlns:cr="http://schemas.microsoft.com/office/comments/2020/reactions">
          <cr:reaction reactionType="1">
            <cr:reactionInfo dateUtc="2025-03-10T12:22:43Z">
              <cr:user userId="S::srodrigues5@office365.ulisboa.pt::103d14ac-b562-4beb-867b-5a96a9724a47" userProvider="AD" userName="Sofia Margarida Matias Rodrigues"/>
            </cr:reactionInfo>
          </cr:reaction>
        </cr:reactions>
      </w16:ext>
    </w16cex:extLst>
  </w16cex:commentExtensible>
  <w16cex:commentExtensible w16cex:durableId="2B6C12D7" w16cex:dateUtc="2025-02-28T10:47:00Z">
    <w16cex:extLst>
      <w16:ext w16:uri="{CE6994B0-6A32-4C9F-8C6B-6E91EDA988CE}">
        <cr:reactions xmlns:cr="http://schemas.microsoft.com/office/comments/2020/reactions">
          <cr:reaction reactionType="1">
            <cr:reactionInfo dateUtc="2025-03-07T10:54:21Z">
              <cr:user userId="S::srodrigues5@office365.ulisboa.pt::103d14ac-b562-4beb-867b-5a96a9724a47" userProvider="AD" userName="Sofia Margarida Matias Rodrigues"/>
            </cr:reactionInfo>
          </cr:reaction>
        </cr:reactions>
      </w16:ext>
    </w16cex:extLst>
  </w16cex:commentExtensible>
  <w16cex:commentExtensible w16cex:durableId="19E6EDE6" w16cex:dateUtc="2025-02-27T1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05EA38E" w16cid:durableId="2B6C0FBC"/>
  <w16cid:commentId w16cid:paraId="45D29149" w16cid:durableId="2B6C0FCB"/>
  <w16cid:commentId w16cid:paraId="6BF06CEE" w16cid:durableId="2B6C0FFF"/>
  <w16cid:commentId w16cid:paraId="048A1B77" w16cid:durableId="2B6C1032"/>
  <w16cid:commentId w16cid:paraId="0846FDEA" w16cid:durableId="2B6C10A6"/>
  <w16cid:commentId w16cid:paraId="1B9562BE" w16cid:durableId="2B6C10D7"/>
  <w16cid:commentId w16cid:paraId="1B78AF0B" w16cid:durableId="69D3FC2B"/>
  <w16cid:commentId w16cid:paraId="624B344B" w16cid:durableId="2B6C1135"/>
  <w16cid:commentId w16cid:paraId="7A3E3B52" w16cid:durableId="2B6C117A"/>
  <w16cid:commentId w16cid:paraId="150D134D" w16cid:durableId="2B6C11B0"/>
  <w16cid:commentId w16cid:paraId="2087A14E" w16cid:durableId="2B6C11D6"/>
  <w16cid:commentId w16cid:paraId="23FF8D05" w16cid:durableId="2B6C11E5"/>
  <w16cid:commentId w16cid:paraId="58BC3CB5" w16cid:durableId="2B6C1219"/>
  <w16cid:commentId w16cid:paraId="0489563A" w16cid:durableId="0AFD029D"/>
  <w16cid:commentId w16cid:paraId="6EE9190E" w16cid:durableId="2B6C1236"/>
  <w16cid:commentId w16cid:paraId="1D434962" w16cid:durableId="2B6C1247"/>
  <w16cid:commentId w16cid:paraId="39184010" w16cid:durableId="09D2FD28"/>
  <w16cid:commentId w16cid:paraId="2F74A12A" w16cid:durableId="2B6C126F"/>
  <w16cid:commentId w16cid:paraId="5E2DDD3D" w16cid:durableId="2B6C12D7"/>
  <w16cid:commentId w16cid:paraId="5B17DA49" w16cid:durableId="19E6ED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CF078C" w14:textId="77777777" w:rsidR="000A1992" w:rsidRPr="008D6A3E" w:rsidRDefault="000A1992" w:rsidP="00010DFA">
      <w:pPr>
        <w:spacing w:after="0" w:line="240" w:lineRule="auto"/>
      </w:pPr>
      <w:r w:rsidRPr="008D6A3E">
        <w:separator/>
      </w:r>
    </w:p>
  </w:endnote>
  <w:endnote w:type="continuationSeparator" w:id="0">
    <w:p w14:paraId="371F4AFD" w14:textId="77777777" w:rsidR="000A1992" w:rsidRPr="008D6A3E" w:rsidRDefault="000A1992" w:rsidP="00010DFA">
      <w:pPr>
        <w:spacing w:after="0" w:line="240" w:lineRule="auto"/>
      </w:pPr>
      <w:r w:rsidRPr="008D6A3E">
        <w:continuationSeparator/>
      </w:r>
    </w:p>
  </w:endnote>
  <w:endnote w:type="continuationNotice" w:id="1">
    <w:p w14:paraId="1D8E7F1D" w14:textId="77777777" w:rsidR="000A1992" w:rsidRPr="008D6A3E" w:rsidRDefault="000A19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9363514"/>
      <w:docPartObj>
        <w:docPartGallery w:val="Page Numbers (Bottom of Page)"/>
        <w:docPartUnique/>
      </w:docPartObj>
    </w:sdtPr>
    <w:sdtContent>
      <w:p w14:paraId="3A10E4B2" w14:textId="008F88B4" w:rsidR="00010DFA" w:rsidRPr="008D6A3E" w:rsidRDefault="00010DFA">
        <w:pPr>
          <w:pStyle w:val="Footer"/>
          <w:jc w:val="right"/>
        </w:pPr>
        <w:r w:rsidRPr="008D6A3E">
          <w:fldChar w:fldCharType="begin"/>
        </w:r>
        <w:r w:rsidRPr="008D6A3E">
          <w:instrText>PAGE   \* MERGEFORMAT</w:instrText>
        </w:r>
        <w:r w:rsidRPr="008D6A3E">
          <w:fldChar w:fldCharType="separate"/>
        </w:r>
        <w:r w:rsidRPr="008D6A3E">
          <w:t>2</w:t>
        </w:r>
        <w:r w:rsidRPr="008D6A3E">
          <w:fldChar w:fldCharType="end"/>
        </w:r>
      </w:p>
    </w:sdtContent>
  </w:sdt>
  <w:p w14:paraId="596D0D73" w14:textId="77777777" w:rsidR="00010DFA" w:rsidRPr="008D6A3E" w:rsidRDefault="00010D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90FC1" w14:textId="3098425E" w:rsidR="00AA7356" w:rsidRPr="008D6A3E" w:rsidRDefault="00AA7356" w:rsidP="00A573CD">
    <w:pPr>
      <w:pStyle w:val="Footer"/>
      <w:jc w:val="center"/>
      <w:rPr>
        <w:rFonts w:ascii="Arial" w:hAnsi="Arial" w:cs="Arial"/>
        <w:sz w:val="24"/>
        <w:szCs w:val="24"/>
      </w:rPr>
    </w:pPr>
    <w:r w:rsidRPr="008D6A3E">
      <w:rPr>
        <w:rFonts w:ascii="Arial" w:hAnsi="Arial" w:cs="Arial"/>
        <w:sz w:val="24"/>
        <w:szCs w:val="24"/>
      </w:rPr>
      <w:t>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60CFFF" w14:textId="77777777" w:rsidR="000A1992" w:rsidRPr="008D6A3E" w:rsidRDefault="000A1992" w:rsidP="00010DFA">
      <w:pPr>
        <w:spacing w:after="0" w:line="240" w:lineRule="auto"/>
      </w:pPr>
      <w:r w:rsidRPr="008D6A3E">
        <w:separator/>
      </w:r>
    </w:p>
  </w:footnote>
  <w:footnote w:type="continuationSeparator" w:id="0">
    <w:p w14:paraId="536BC1CE" w14:textId="77777777" w:rsidR="000A1992" w:rsidRPr="008D6A3E" w:rsidRDefault="000A1992" w:rsidP="00010DFA">
      <w:pPr>
        <w:spacing w:after="0" w:line="240" w:lineRule="auto"/>
      </w:pPr>
      <w:r w:rsidRPr="008D6A3E">
        <w:continuationSeparator/>
      </w:r>
    </w:p>
  </w:footnote>
  <w:footnote w:type="continuationNotice" w:id="1">
    <w:p w14:paraId="032B39A1" w14:textId="77777777" w:rsidR="000A1992" w:rsidRPr="008D6A3E" w:rsidRDefault="000A199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742BE"/>
    <w:multiLevelType w:val="hybridMultilevel"/>
    <w:tmpl w:val="02D62B60"/>
    <w:lvl w:ilvl="0" w:tplc="F0D47D30">
      <w:start w:val="1"/>
      <w:numFmt w:val="bullet"/>
      <w:lvlText w:val="-"/>
      <w:lvlJc w:val="left"/>
      <w:pPr>
        <w:ind w:left="720" w:hanging="360"/>
      </w:pPr>
      <w:rPr>
        <w:rFonts w:ascii="Arial" w:eastAsiaTheme="minorEastAsia" w:hAnsi="Arial"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68880107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ofia Margarida Matias Rodrigues">
    <w15:presenceInfo w15:providerId="AD" w15:userId="S::srodrigues5@office365.ulisboa.pt::103d14ac-b562-4beb-867b-5a96a9724a47"/>
  </w15:person>
  <w15:person w15:author="ARusso">
    <w15:presenceInfo w15:providerId="None" w15:userId="ARuss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trackRevisions/>
  <w:defaultTabStop w:val="709"/>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653"/>
    <w:rsid w:val="00000915"/>
    <w:rsid w:val="00006D0A"/>
    <w:rsid w:val="00010DFA"/>
    <w:rsid w:val="000233EA"/>
    <w:rsid w:val="00023D92"/>
    <w:rsid w:val="0002776B"/>
    <w:rsid w:val="00030768"/>
    <w:rsid w:val="000316E0"/>
    <w:rsid w:val="000320CA"/>
    <w:rsid w:val="00032C7E"/>
    <w:rsid w:val="00034E6A"/>
    <w:rsid w:val="00040F1E"/>
    <w:rsid w:val="00041F0F"/>
    <w:rsid w:val="00041F41"/>
    <w:rsid w:val="00043955"/>
    <w:rsid w:val="00045BD9"/>
    <w:rsid w:val="00047827"/>
    <w:rsid w:val="00057049"/>
    <w:rsid w:val="00060BBC"/>
    <w:rsid w:val="00062E45"/>
    <w:rsid w:val="000630D6"/>
    <w:rsid w:val="00066DD9"/>
    <w:rsid w:val="00073F07"/>
    <w:rsid w:val="000818F2"/>
    <w:rsid w:val="00084F6E"/>
    <w:rsid w:val="00085335"/>
    <w:rsid w:val="00085DD6"/>
    <w:rsid w:val="00090018"/>
    <w:rsid w:val="000936B7"/>
    <w:rsid w:val="00095F06"/>
    <w:rsid w:val="000967FA"/>
    <w:rsid w:val="000A1992"/>
    <w:rsid w:val="000B58A8"/>
    <w:rsid w:val="000B6D26"/>
    <w:rsid w:val="000C0135"/>
    <w:rsid w:val="000C3A2C"/>
    <w:rsid w:val="000C4726"/>
    <w:rsid w:val="000D56D6"/>
    <w:rsid w:val="000D65FB"/>
    <w:rsid w:val="000E55E8"/>
    <w:rsid w:val="000F2D30"/>
    <w:rsid w:val="000F60B4"/>
    <w:rsid w:val="000F6CD3"/>
    <w:rsid w:val="000F7409"/>
    <w:rsid w:val="00104A8B"/>
    <w:rsid w:val="00105308"/>
    <w:rsid w:val="001076CE"/>
    <w:rsid w:val="00115E5F"/>
    <w:rsid w:val="001178C7"/>
    <w:rsid w:val="00123962"/>
    <w:rsid w:val="00125FF6"/>
    <w:rsid w:val="00127758"/>
    <w:rsid w:val="00135CDB"/>
    <w:rsid w:val="0014395D"/>
    <w:rsid w:val="00154812"/>
    <w:rsid w:val="00164114"/>
    <w:rsid w:val="00164F7B"/>
    <w:rsid w:val="00165C93"/>
    <w:rsid w:val="001662B2"/>
    <w:rsid w:val="001671A8"/>
    <w:rsid w:val="0017041C"/>
    <w:rsid w:val="00180369"/>
    <w:rsid w:val="0018149F"/>
    <w:rsid w:val="001815CA"/>
    <w:rsid w:val="00183DC9"/>
    <w:rsid w:val="00185E99"/>
    <w:rsid w:val="00191DB8"/>
    <w:rsid w:val="0019573A"/>
    <w:rsid w:val="001A0BC7"/>
    <w:rsid w:val="001A3537"/>
    <w:rsid w:val="001A70D3"/>
    <w:rsid w:val="001A7732"/>
    <w:rsid w:val="001B4C2B"/>
    <w:rsid w:val="001B631C"/>
    <w:rsid w:val="001B698C"/>
    <w:rsid w:val="001B6A97"/>
    <w:rsid w:val="001C642C"/>
    <w:rsid w:val="001D01B5"/>
    <w:rsid w:val="001D2508"/>
    <w:rsid w:val="001E02A0"/>
    <w:rsid w:val="001E0606"/>
    <w:rsid w:val="001E46E3"/>
    <w:rsid w:val="001E5CCD"/>
    <w:rsid w:val="001E6A98"/>
    <w:rsid w:val="001F1F7B"/>
    <w:rsid w:val="001F3ADB"/>
    <w:rsid w:val="00200354"/>
    <w:rsid w:val="00200DC0"/>
    <w:rsid w:val="00203AF9"/>
    <w:rsid w:val="002052EB"/>
    <w:rsid w:val="002108E8"/>
    <w:rsid w:val="002130A9"/>
    <w:rsid w:val="00215759"/>
    <w:rsid w:val="002157BB"/>
    <w:rsid w:val="00222C24"/>
    <w:rsid w:val="00223069"/>
    <w:rsid w:val="00223FB5"/>
    <w:rsid w:val="00233647"/>
    <w:rsid w:val="00240F9B"/>
    <w:rsid w:val="002473CE"/>
    <w:rsid w:val="00247838"/>
    <w:rsid w:val="00253B66"/>
    <w:rsid w:val="002573CE"/>
    <w:rsid w:val="0026088D"/>
    <w:rsid w:val="00262337"/>
    <w:rsid w:val="00264C17"/>
    <w:rsid w:val="00265C29"/>
    <w:rsid w:val="002720C6"/>
    <w:rsid w:val="002744C5"/>
    <w:rsid w:val="00281A44"/>
    <w:rsid w:val="00283337"/>
    <w:rsid w:val="00284CC0"/>
    <w:rsid w:val="0029242F"/>
    <w:rsid w:val="00294626"/>
    <w:rsid w:val="00294C0C"/>
    <w:rsid w:val="00296077"/>
    <w:rsid w:val="0029655F"/>
    <w:rsid w:val="002A1D56"/>
    <w:rsid w:val="002A23AE"/>
    <w:rsid w:val="002A394C"/>
    <w:rsid w:val="002A5735"/>
    <w:rsid w:val="002A65A7"/>
    <w:rsid w:val="002A72CD"/>
    <w:rsid w:val="002B2BB2"/>
    <w:rsid w:val="002B2DC5"/>
    <w:rsid w:val="002B4DE5"/>
    <w:rsid w:val="002C42E6"/>
    <w:rsid w:val="002D1FFE"/>
    <w:rsid w:val="002D4106"/>
    <w:rsid w:val="002D5B69"/>
    <w:rsid w:val="002E06F0"/>
    <w:rsid w:val="002E276C"/>
    <w:rsid w:val="002E759D"/>
    <w:rsid w:val="002F0ADA"/>
    <w:rsid w:val="002F622A"/>
    <w:rsid w:val="002F713B"/>
    <w:rsid w:val="002F7F1E"/>
    <w:rsid w:val="00301286"/>
    <w:rsid w:val="0030256A"/>
    <w:rsid w:val="003026E9"/>
    <w:rsid w:val="00306D94"/>
    <w:rsid w:val="00307AC3"/>
    <w:rsid w:val="00311463"/>
    <w:rsid w:val="00311E23"/>
    <w:rsid w:val="00312BC3"/>
    <w:rsid w:val="0032086A"/>
    <w:rsid w:val="003216E4"/>
    <w:rsid w:val="003275BA"/>
    <w:rsid w:val="0033261B"/>
    <w:rsid w:val="00332E9E"/>
    <w:rsid w:val="0033337D"/>
    <w:rsid w:val="00336816"/>
    <w:rsid w:val="003415D5"/>
    <w:rsid w:val="00343CBD"/>
    <w:rsid w:val="00344046"/>
    <w:rsid w:val="00354D7E"/>
    <w:rsid w:val="00363F8E"/>
    <w:rsid w:val="00370313"/>
    <w:rsid w:val="00372AE8"/>
    <w:rsid w:val="00373671"/>
    <w:rsid w:val="00376F6E"/>
    <w:rsid w:val="0038583C"/>
    <w:rsid w:val="00385FF0"/>
    <w:rsid w:val="00386D15"/>
    <w:rsid w:val="00390098"/>
    <w:rsid w:val="00395D20"/>
    <w:rsid w:val="00396337"/>
    <w:rsid w:val="003A3129"/>
    <w:rsid w:val="003A32EF"/>
    <w:rsid w:val="003A4636"/>
    <w:rsid w:val="003A5F06"/>
    <w:rsid w:val="003A7F8B"/>
    <w:rsid w:val="003B011B"/>
    <w:rsid w:val="003B08E4"/>
    <w:rsid w:val="003B211F"/>
    <w:rsid w:val="003B34DD"/>
    <w:rsid w:val="003C1597"/>
    <w:rsid w:val="003C4D11"/>
    <w:rsid w:val="003C5D91"/>
    <w:rsid w:val="003D093A"/>
    <w:rsid w:val="003D65F4"/>
    <w:rsid w:val="003E743B"/>
    <w:rsid w:val="003F0C9B"/>
    <w:rsid w:val="003F2279"/>
    <w:rsid w:val="003F28D6"/>
    <w:rsid w:val="003F4B03"/>
    <w:rsid w:val="003F76F2"/>
    <w:rsid w:val="00400C1C"/>
    <w:rsid w:val="0040297D"/>
    <w:rsid w:val="00406E6B"/>
    <w:rsid w:val="004143A0"/>
    <w:rsid w:val="00426C07"/>
    <w:rsid w:val="004302B5"/>
    <w:rsid w:val="00432D1E"/>
    <w:rsid w:val="004349EE"/>
    <w:rsid w:val="00436035"/>
    <w:rsid w:val="00441861"/>
    <w:rsid w:val="00444288"/>
    <w:rsid w:val="004469C7"/>
    <w:rsid w:val="00452549"/>
    <w:rsid w:val="0045517C"/>
    <w:rsid w:val="0046107D"/>
    <w:rsid w:val="00463A98"/>
    <w:rsid w:val="00466810"/>
    <w:rsid w:val="00472758"/>
    <w:rsid w:val="00476A7F"/>
    <w:rsid w:val="00476C23"/>
    <w:rsid w:val="00481BF4"/>
    <w:rsid w:val="00492B76"/>
    <w:rsid w:val="004931F9"/>
    <w:rsid w:val="0049339C"/>
    <w:rsid w:val="004965B7"/>
    <w:rsid w:val="00496C19"/>
    <w:rsid w:val="004A191B"/>
    <w:rsid w:val="004A396D"/>
    <w:rsid w:val="004B3DA8"/>
    <w:rsid w:val="004B3FD2"/>
    <w:rsid w:val="004B57FB"/>
    <w:rsid w:val="004C2A49"/>
    <w:rsid w:val="004C4890"/>
    <w:rsid w:val="004C4FC0"/>
    <w:rsid w:val="004C5653"/>
    <w:rsid w:val="004E5AAA"/>
    <w:rsid w:val="004E6750"/>
    <w:rsid w:val="004E7902"/>
    <w:rsid w:val="004F4630"/>
    <w:rsid w:val="004F5127"/>
    <w:rsid w:val="00500A6E"/>
    <w:rsid w:val="00502DB3"/>
    <w:rsid w:val="005038A1"/>
    <w:rsid w:val="00503F5F"/>
    <w:rsid w:val="00504160"/>
    <w:rsid w:val="00506DF6"/>
    <w:rsid w:val="00515D93"/>
    <w:rsid w:val="005165A5"/>
    <w:rsid w:val="00520859"/>
    <w:rsid w:val="00521636"/>
    <w:rsid w:val="00522BD5"/>
    <w:rsid w:val="00524574"/>
    <w:rsid w:val="00531E03"/>
    <w:rsid w:val="0053254A"/>
    <w:rsid w:val="00532E4B"/>
    <w:rsid w:val="00536497"/>
    <w:rsid w:val="005373FC"/>
    <w:rsid w:val="00546145"/>
    <w:rsid w:val="0055247E"/>
    <w:rsid w:val="005563B0"/>
    <w:rsid w:val="00557A0E"/>
    <w:rsid w:val="00561392"/>
    <w:rsid w:val="00562391"/>
    <w:rsid w:val="00564640"/>
    <w:rsid w:val="00564EF6"/>
    <w:rsid w:val="0056562D"/>
    <w:rsid w:val="005665C1"/>
    <w:rsid w:val="00570A70"/>
    <w:rsid w:val="005719AB"/>
    <w:rsid w:val="00574941"/>
    <w:rsid w:val="00576B12"/>
    <w:rsid w:val="00583F3E"/>
    <w:rsid w:val="005860A9"/>
    <w:rsid w:val="0059124F"/>
    <w:rsid w:val="005922E0"/>
    <w:rsid w:val="005966C8"/>
    <w:rsid w:val="00597311"/>
    <w:rsid w:val="005977B8"/>
    <w:rsid w:val="005A11EE"/>
    <w:rsid w:val="005A2572"/>
    <w:rsid w:val="005A50CF"/>
    <w:rsid w:val="005A7040"/>
    <w:rsid w:val="005B007A"/>
    <w:rsid w:val="005B2445"/>
    <w:rsid w:val="005B377F"/>
    <w:rsid w:val="005C1D44"/>
    <w:rsid w:val="005C36E8"/>
    <w:rsid w:val="005C443D"/>
    <w:rsid w:val="005C48EF"/>
    <w:rsid w:val="005D024F"/>
    <w:rsid w:val="005D59F7"/>
    <w:rsid w:val="005D7204"/>
    <w:rsid w:val="005D773A"/>
    <w:rsid w:val="005E1146"/>
    <w:rsid w:val="005F15AE"/>
    <w:rsid w:val="005F1C72"/>
    <w:rsid w:val="005F3D32"/>
    <w:rsid w:val="005F74D1"/>
    <w:rsid w:val="00605745"/>
    <w:rsid w:val="0060641D"/>
    <w:rsid w:val="00606834"/>
    <w:rsid w:val="00606B4F"/>
    <w:rsid w:val="00607413"/>
    <w:rsid w:val="00607FA0"/>
    <w:rsid w:val="00612FF1"/>
    <w:rsid w:val="0061406C"/>
    <w:rsid w:val="0062056A"/>
    <w:rsid w:val="00623319"/>
    <w:rsid w:val="00627BE6"/>
    <w:rsid w:val="0063726F"/>
    <w:rsid w:val="00640633"/>
    <w:rsid w:val="00640A7D"/>
    <w:rsid w:val="00646BF6"/>
    <w:rsid w:val="00656A4C"/>
    <w:rsid w:val="00660D9E"/>
    <w:rsid w:val="00666EEE"/>
    <w:rsid w:val="00667868"/>
    <w:rsid w:val="00670874"/>
    <w:rsid w:val="00676D23"/>
    <w:rsid w:val="00681119"/>
    <w:rsid w:val="00686C1C"/>
    <w:rsid w:val="00692416"/>
    <w:rsid w:val="00695F47"/>
    <w:rsid w:val="006A47DA"/>
    <w:rsid w:val="006A551E"/>
    <w:rsid w:val="006A6BFC"/>
    <w:rsid w:val="006B1D73"/>
    <w:rsid w:val="006B6105"/>
    <w:rsid w:val="006C65D9"/>
    <w:rsid w:val="006D34CC"/>
    <w:rsid w:val="006E11F1"/>
    <w:rsid w:val="006E1BCF"/>
    <w:rsid w:val="006E5D60"/>
    <w:rsid w:val="006E6C38"/>
    <w:rsid w:val="006F0F4C"/>
    <w:rsid w:val="006F4991"/>
    <w:rsid w:val="006F6C70"/>
    <w:rsid w:val="006F7800"/>
    <w:rsid w:val="00700E1E"/>
    <w:rsid w:val="00707FAB"/>
    <w:rsid w:val="00720507"/>
    <w:rsid w:val="0072293E"/>
    <w:rsid w:val="00725E96"/>
    <w:rsid w:val="0073181F"/>
    <w:rsid w:val="00733617"/>
    <w:rsid w:val="007365AB"/>
    <w:rsid w:val="00742B2B"/>
    <w:rsid w:val="007437DA"/>
    <w:rsid w:val="00745936"/>
    <w:rsid w:val="0074614A"/>
    <w:rsid w:val="007462D2"/>
    <w:rsid w:val="00752A0C"/>
    <w:rsid w:val="007615C3"/>
    <w:rsid w:val="00761A9D"/>
    <w:rsid w:val="00762401"/>
    <w:rsid w:val="0076623F"/>
    <w:rsid w:val="007750F9"/>
    <w:rsid w:val="0078644E"/>
    <w:rsid w:val="0079621E"/>
    <w:rsid w:val="007A2892"/>
    <w:rsid w:val="007A53D2"/>
    <w:rsid w:val="007A71C1"/>
    <w:rsid w:val="007B1E63"/>
    <w:rsid w:val="007B2506"/>
    <w:rsid w:val="007B5006"/>
    <w:rsid w:val="007B6A67"/>
    <w:rsid w:val="007C0445"/>
    <w:rsid w:val="007C608C"/>
    <w:rsid w:val="007D3B84"/>
    <w:rsid w:val="007D690C"/>
    <w:rsid w:val="007E169C"/>
    <w:rsid w:val="007E30F7"/>
    <w:rsid w:val="007E48A1"/>
    <w:rsid w:val="007F42D7"/>
    <w:rsid w:val="007F4FC8"/>
    <w:rsid w:val="00805161"/>
    <w:rsid w:val="0081370E"/>
    <w:rsid w:val="00817588"/>
    <w:rsid w:val="00817AAE"/>
    <w:rsid w:val="008231C5"/>
    <w:rsid w:val="0082335D"/>
    <w:rsid w:val="00823C70"/>
    <w:rsid w:val="008263C5"/>
    <w:rsid w:val="00833AAB"/>
    <w:rsid w:val="008439BD"/>
    <w:rsid w:val="00845356"/>
    <w:rsid w:val="00847257"/>
    <w:rsid w:val="00847EF8"/>
    <w:rsid w:val="00857D05"/>
    <w:rsid w:val="00857E4C"/>
    <w:rsid w:val="008604AF"/>
    <w:rsid w:val="00860F25"/>
    <w:rsid w:val="00861508"/>
    <w:rsid w:val="00862887"/>
    <w:rsid w:val="00873FD0"/>
    <w:rsid w:val="008748D9"/>
    <w:rsid w:val="00882CF0"/>
    <w:rsid w:val="00882F97"/>
    <w:rsid w:val="00887516"/>
    <w:rsid w:val="00897602"/>
    <w:rsid w:val="008976BC"/>
    <w:rsid w:val="008A3DF0"/>
    <w:rsid w:val="008A4AC9"/>
    <w:rsid w:val="008A4E7B"/>
    <w:rsid w:val="008A745A"/>
    <w:rsid w:val="008A7FCA"/>
    <w:rsid w:val="008B17D9"/>
    <w:rsid w:val="008C0A5A"/>
    <w:rsid w:val="008C6AC1"/>
    <w:rsid w:val="008D3D98"/>
    <w:rsid w:val="008D6A3E"/>
    <w:rsid w:val="008E289F"/>
    <w:rsid w:val="008E3E96"/>
    <w:rsid w:val="008E6417"/>
    <w:rsid w:val="008F1A5C"/>
    <w:rsid w:val="008F1C34"/>
    <w:rsid w:val="008F2F75"/>
    <w:rsid w:val="008F3FD9"/>
    <w:rsid w:val="008F622A"/>
    <w:rsid w:val="00901A70"/>
    <w:rsid w:val="00902C9D"/>
    <w:rsid w:val="00903AAD"/>
    <w:rsid w:val="009112BB"/>
    <w:rsid w:val="0091494E"/>
    <w:rsid w:val="00916B82"/>
    <w:rsid w:val="00930B66"/>
    <w:rsid w:val="009341B7"/>
    <w:rsid w:val="009442AF"/>
    <w:rsid w:val="009516DE"/>
    <w:rsid w:val="00953486"/>
    <w:rsid w:val="00955FB4"/>
    <w:rsid w:val="00957ACB"/>
    <w:rsid w:val="0096015A"/>
    <w:rsid w:val="00966FF1"/>
    <w:rsid w:val="00970BDF"/>
    <w:rsid w:val="00975279"/>
    <w:rsid w:val="009843D4"/>
    <w:rsid w:val="009869F5"/>
    <w:rsid w:val="00987B76"/>
    <w:rsid w:val="009A3C98"/>
    <w:rsid w:val="009A589C"/>
    <w:rsid w:val="009A6728"/>
    <w:rsid w:val="009A7511"/>
    <w:rsid w:val="009A7CC0"/>
    <w:rsid w:val="009B0FFD"/>
    <w:rsid w:val="009B5845"/>
    <w:rsid w:val="009B6066"/>
    <w:rsid w:val="009B6415"/>
    <w:rsid w:val="009B6FFD"/>
    <w:rsid w:val="009D1603"/>
    <w:rsid w:val="009D205A"/>
    <w:rsid w:val="009D651B"/>
    <w:rsid w:val="009E0DFF"/>
    <w:rsid w:val="009E4219"/>
    <w:rsid w:val="009E54A9"/>
    <w:rsid w:val="009E7A75"/>
    <w:rsid w:val="009F3233"/>
    <w:rsid w:val="009F5236"/>
    <w:rsid w:val="009F703C"/>
    <w:rsid w:val="00A052A0"/>
    <w:rsid w:val="00A064E6"/>
    <w:rsid w:val="00A0678A"/>
    <w:rsid w:val="00A10D13"/>
    <w:rsid w:val="00A129BE"/>
    <w:rsid w:val="00A12B26"/>
    <w:rsid w:val="00A17D1A"/>
    <w:rsid w:val="00A31366"/>
    <w:rsid w:val="00A33C10"/>
    <w:rsid w:val="00A355BB"/>
    <w:rsid w:val="00A4039D"/>
    <w:rsid w:val="00A41095"/>
    <w:rsid w:val="00A477A5"/>
    <w:rsid w:val="00A47E0E"/>
    <w:rsid w:val="00A47F0A"/>
    <w:rsid w:val="00A53968"/>
    <w:rsid w:val="00A56C50"/>
    <w:rsid w:val="00A573CD"/>
    <w:rsid w:val="00A600E4"/>
    <w:rsid w:val="00A64848"/>
    <w:rsid w:val="00A75519"/>
    <w:rsid w:val="00A80261"/>
    <w:rsid w:val="00A828DF"/>
    <w:rsid w:val="00A863FE"/>
    <w:rsid w:val="00A86524"/>
    <w:rsid w:val="00A86B90"/>
    <w:rsid w:val="00A8754D"/>
    <w:rsid w:val="00A90F77"/>
    <w:rsid w:val="00A953EA"/>
    <w:rsid w:val="00A969A4"/>
    <w:rsid w:val="00A96B66"/>
    <w:rsid w:val="00A978B3"/>
    <w:rsid w:val="00A97EB1"/>
    <w:rsid w:val="00AA594E"/>
    <w:rsid w:val="00AA6FAB"/>
    <w:rsid w:val="00AA7356"/>
    <w:rsid w:val="00AB65C1"/>
    <w:rsid w:val="00AB7D6B"/>
    <w:rsid w:val="00AC17E1"/>
    <w:rsid w:val="00AC24D2"/>
    <w:rsid w:val="00AD0A61"/>
    <w:rsid w:val="00AD3BA3"/>
    <w:rsid w:val="00AD518C"/>
    <w:rsid w:val="00AE0C56"/>
    <w:rsid w:val="00AE17E2"/>
    <w:rsid w:val="00AE4A37"/>
    <w:rsid w:val="00AE5FFC"/>
    <w:rsid w:val="00AF3CDE"/>
    <w:rsid w:val="00AF3F4D"/>
    <w:rsid w:val="00B07685"/>
    <w:rsid w:val="00B10757"/>
    <w:rsid w:val="00B14009"/>
    <w:rsid w:val="00B17F5B"/>
    <w:rsid w:val="00B21956"/>
    <w:rsid w:val="00B27A79"/>
    <w:rsid w:val="00B30D01"/>
    <w:rsid w:val="00B40D67"/>
    <w:rsid w:val="00B4348E"/>
    <w:rsid w:val="00B50B36"/>
    <w:rsid w:val="00B574E1"/>
    <w:rsid w:val="00B62336"/>
    <w:rsid w:val="00B6537A"/>
    <w:rsid w:val="00B72400"/>
    <w:rsid w:val="00B81F92"/>
    <w:rsid w:val="00B8574C"/>
    <w:rsid w:val="00B86977"/>
    <w:rsid w:val="00B91F65"/>
    <w:rsid w:val="00BA599C"/>
    <w:rsid w:val="00BA5B26"/>
    <w:rsid w:val="00BB1302"/>
    <w:rsid w:val="00BC660C"/>
    <w:rsid w:val="00BE6251"/>
    <w:rsid w:val="00BE6914"/>
    <w:rsid w:val="00BF1F64"/>
    <w:rsid w:val="00BF387F"/>
    <w:rsid w:val="00BF4974"/>
    <w:rsid w:val="00C0011C"/>
    <w:rsid w:val="00C0110C"/>
    <w:rsid w:val="00C04A7B"/>
    <w:rsid w:val="00C105B2"/>
    <w:rsid w:val="00C1222A"/>
    <w:rsid w:val="00C1222E"/>
    <w:rsid w:val="00C17089"/>
    <w:rsid w:val="00C21847"/>
    <w:rsid w:val="00C21E08"/>
    <w:rsid w:val="00C30788"/>
    <w:rsid w:val="00C31F99"/>
    <w:rsid w:val="00C32A6D"/>
    <w:rsid w:val="00C347C9"/>
    <w:rsid w:val="00C34F46"/>
    <w:rsid w:val="00C44C61"/>
    <w:rsid w:val="00C503B4"/>
    <w:rsid w:val="00C528F1"/>
    <w:rsid w:val="00C530BB"/>
    <w:rsid w:val="00C53DD1"/>
    <w:rsid w:val="00C562C0"/>
    <w:rsid w:val="00C57CD3"/>
    <w:rsid w:val="00C618E2"/>
    <w:rsid w:val="00C61D35"/>
    <w:rsid w:val="00C62C6F"/>
    <w:rsid w:val="00C70342"/>
    <w:rsid w:val="00C70A6C"/>
    <w:rsid w:val="00C7496F"/>
    <w:rsid w:val="00C74DF3"/>
    <w:rsid w:val="00C74E57"/>
    <w:rsid w:val="00C86342"/>
    <w:rsid w:val="00C87EDF"/>
    <w:rsid w:val="00C92522"/>
    <w:rsid w:val="00C952EA"/>
    <w:rsid w:val="00CA07EC"/>
    <w:rsid w:val="00CA109C"/>
    <w:rsid w:val="00CA492A"/>
    <w:rsid w:val="00CA57B3"/>
    <w:rsid w:val="00CA7111"/>
    <w:rsid w:val="00CA7915"/>
    <w:rsid w:val="00CB201C"/>
    <w:rsid w:val="00CB6135"/>
    <w:rsid w:val="00CB6C3E"/>
    <w:rsid w:val="00CC22CF"/>
    <w:rsid w:val="00CC27C4"/>
    <w:rsid w:val="00CC4F17"/>
    <w:rsid w:val="00CD1257"/>
    <w:rsid w:val="00CD31A5"/>
    <w:rsid w:val="00CD4176"/>
    <w:rsid w:val="00CD6B8B"/>
    <w:rsid w:val="00CE240C"/>
    <w:rsid w:val="00CE367E"/>
    <w:rsid w:val="00CE72C8"/>
    <w:rsid w:val="00CE7F81"/>
    <w:rsid w:val="00CF212C"/>
    <w:rsid w:val="00D06C07"/>
    <w:rsid w:val="00D105EA"/>
    <w:rsid w:val="00D14872"/>
    <w:rsid w:val="00D210B4"/>
    <w:rsid w:val="00D224F9"/>
    <w:rsid w:val="00D50C26"/>
    <w:rsid w:val="00D55239"/>
    <w:rsid w:val="00D63D19"/>
    <w:rsid w:val="00D65DBF"/>
    <w:rsid w:val="00D6725F"/>
    <w:rsid w:val="00D77858"/>
    <w:rsid w:val="00D83825"/>
    <w:rsid w:val="00D868F1"/>
    <w:rsid w:val="00D9472B"/>
    <w:rsid w:val="00D962EF"/>
    <w:rsid w:val="00DA1905"/>
    <w:rsid w:val="00DA2384"/>
    <w:rsid w:val="00DA65B8"/>
    <w:rsid w:val="00DB6405"/>
    <w:rsid w:val="00DB67BB"/>
    <w:rsid w:val="00DB69F9"/>
    <w:rsid w:val="00DC44E6"/>
    <w:rsid w:val="00DD43F3"/>
    <w:rsid w:val="00DD5C79"/>
    <w:rsid w:val="00DE2CA8"/>
    <w:rsid w:val="00DE2F88"/>
    <w:rsid w:val="00DF6632"/>
    <w:rsid w:val="00E0555C"/>
    <w:rsid w:val="00E12888"/>
    <w:rsid w:val="00E1512D"/>
    <w:rsid w:val="00E20C86"/>
    <w:rsid w:val="00E21847"/>
    <w:rsid w:val="00E2199C"/>
    <w:rsid w:val="00E21F01"/>
    <w:rsid w:val="00E27CE9"/>
    <w:rsid w:val="00E33094"/>
    <w:rsid w:val="00E34027"/>
    <w:rsid w:val="00E36A91"/>
    <w:rsid w:val="00E41A4E"/>
    <w:rsid w:val="00E43A5E"/>
    <w:rsid w:val="00E44C78"/>
    <w:rsid w:val="00E5063A"/>
    <w:rsid w:val="00E514F6"/>
    <w:rsid w:val="00E557A8"/>
    <w:rsid w:val="00E55EC5"/>
    <w:rsid w:val="00E563E3"/>
    <w:rsid w:val="00E60476"/>
    <w:rsid w:val="00E6070F"/>
    <w:rsid w:val="00E61E7F"/>
    <w:rsid w:val="00E6355E"/>
    <w:rsid w:val="00E731B7"/>
    <w:rsid w:val="00E731C8"/>
    <w:rsid w:val="00E74595"/>
    <w:rsid w:val="00E74F45"/>
    <w:rsid w:val="00E81D95"/>
    <w:rsid w:val="00E84308"/>
    <w:rsid w:val="00E90E00"/>
    <w:rsid w:val="00E96F44"/>
    <w:rsid w:val="00EA11FF"/>
    <w:rsid w:val="00EA244D"/>
    <w:rsid w:val="00EA2FE0"/>
    <w:rsid w:val="00EB05E1"/>
    <w:rsid w:val="00EB164D"/>
    <w:rsid w:val="00EB2DA1"/>
    <w:rsid w:val="00EB54F5"/>
    <w:rsid w:val="00EB6450"/>
    <w:rsid w:val="00EC6CC0"/>
    <w:rsid w:val="00EC6FD4"/>
    <w:rsid w:val="00ED10AD"/>
    <w:rsid w:val="00ED47D0"/>
    <w:rsid w:val="00ED6A85"/>
    <w:rsid w:val="00EE43D9"/>
    <w:rsid w:val="00EF429D"/>
    <w:rsid w:val="00F01E9B"/>
    <w:rsid w:val="00F05653"/>
    <w:rsid w:val="00F152D1"/>
    <w:rsid w:val="00F22010"/>
    <w:rsid w:val="00F22300"/>
    <w:rsid w:val="00F2284A"/>
    <w:rsid w:val="00F26190"/>
    <w:rsid w:val="00F31C64"/>
    <w:rsid w:val="00F324E6"/>
    <w:rsid w:val="00F34937"/>
    <w:rsid w:val="00F40687"/>
    <w:rsid w:val="00F442FE"/>
    <w:rsid w:val="00F44601"/>
    <w:rsid w:val="00F505FA"/>
    <w:rsid w:val="00F6153B"/>
    <w:rsid w:val="00F64C92"/>
    <w:rsid w:val="00F64FB3"/>
    <w:rsid w:val="00F6572A"/>
    <w:rsid w:val="00F659F0"/>
    <w:rsid w:val="00F67BCC"/>
    <w:rsid w:val="00F7295F"/>
    <w:rsid w:val="00F72B4D"/>
    <w:rsid w:val="00F747C1"/>
    <w:rsid w:val="00F761BA"/>
    <w:rsid w:val="00F80CB1"/>
    <w:rsid w:val="00F8117F"/>
    <w:rsid w:val="00F83CC1"/>
    <w:rsid w:val="00F86214"/>
    <w:rsid w:val="00F9246C"/>
    <w:rsid w:val="00F96590"/>
    <w:rsid w:val="00F969CE"/>
    <w:rsid w:val="00FA1055"/>
    <w:rsid w:val="00FA1282"/>
    <w:rsid w:val="00FA42CC"/>
    <w:rsid w:val="00FB164C"/>
    <w:rsid w:val="00FB237C"/>
    <w:rsid w:val="00FB35F9"/>
    <w:rsid w:val="00FB3F87"/>
    <w:rsid w:val="00FB5A0D"/>
    <w:rsid w:val="00FB65C5"/>
    <w:rsid w:val="00FB66C7"/>
    <w:rsid w:val="00FC16F9"/>
    <w:rsid w:val="00FC591D"/>
    <w:rsid w:val="00FD01FF"/>
    <w:rsid w:val="00FE269B"/>
    <w:rsid w:val="00FE33E0"/>
    <w:rsid w:val="00FE40A4"/>
    <w:rsid w:val="00FF0465"/>
    <w:rsid w:val="00FF2820"/>
  </w:rsids>
  <m:mathPr>
    <m:mathFont m:val="Cambria Math"/>
    <m:brkBin m:val="before"/>
    <m:brkBinSub m:val="--"/>
    <m:smallFrac m:val="0"/>
    <m:dispDef/>
    <m:lMargin m:val="0"/>
    <m:rMargin m:val="0"/>
    <m:defJc m:val="centerGroup"/>
    <m:wrapIndent m:val="1440"/>
    <m:intLim m:val="subSup"/>
    <m:naryLim m:val="undOvr"/>
  </m:mathPr>
  <w:themeFontLang w:val="pt-P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F17E"/>
  <w15:chartTrackingRefBased/>
  <w15:docId w15:val="{31C19168-D90B-4928-95FF-D9F7444AF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pt-PT"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056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56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56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56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56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56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6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6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6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653"/>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F05653"/>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F05653"/>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F05653"/>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F05653"/>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F05653"/>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F05653"/>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F05653"/>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F05653"/>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F056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653"/>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056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653"/>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F05653"/>
    <w:pPr>
      <w:spacing w:before="160"/>
      <w:jc w:val="center"/>
    </w:pPr>
    <w:rPr>
      <w:i/>
      <w:iCs/>
      <w:color w:val="404040" w:themeColor="text1" w:themeTint="BF"/>
    </w:rPr>
  </w:style>
  <w:style w:type="character" w:customStyle="1" w:styleId="QuoteChar">
    <w:name w:val="Quote Char"/>
    <w:basedOn w:val="DefaultParagraphFont"/>
    <w:link w:val="Quote"/>
    <w:uiPriority w:val="29"/>
    <w:rsid w:val="00F05653"/>
    <w:rPr>
      <w:i/>
      <w:iCs/>
      <w:color w:val="404040" w:themeColor="text1" w:themeTint="BF"/>
      <w:lang w:val="en-US"/>
    </w:rPr>
  </w:style>
  <w:style w:type="paragraph" w:styleId="ListParagraph">
    <w:name w:val="List Paragraph"/>
    <w:basedOn w:val="Normal"/>
    <w:uiPriority w:val="34"/>
    <w:qFormat/>
    <w:rsid w:val="00F05653"/>
    <w:pPr>
      <w:ind w:left="720"/>
      <w:contextualSpacing/>
    </w:pPr>
  </w:style>
  <w:style w:type="character" w:styleId="IntenseEmphasis">
    <w:name w:val="Intense Emphasis"/>
    <w:basedOn w:val="DefaultParagraphFont"/>
    <w:uiPriority w:val="21"/>
    <w:qFormat/>
    <w:rsid w:val="00F05653"/>
    <w:rPr>
      <w:i/>
      <w:iCs/>
      <w:color w:val="2F5496" w:themeColor="accent1" w:themeShade="BF"/>
    </w:rPr>
  </w:style>
  <w:style w:type="paragraph" w:styleId="IntenseQuote">
    <w:name w:val="Intense Quote"/>
    <w:basedOn w:val="Normal"/>
    <w:next w:val="Normal"/>
    <w:link w:val="IntenseQuoteChar"/>
    <w:uiPriority w:val="30"/>
    <w:qFormat/>
    <w:rsid w:val="00F056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5653"/>
    <w:rPr>
      <w:i/>
      <w:iCs/>
      <w:color w:val="2F5496" w:themeColor="accent1" w:themeShade="BF"/>
      <w:lang w:val="en-US"/>
    </w:rPr>
  </w:style>
  <w:style w:type="character" w:styleId="IntenseReference">
    <w:name w:val="Intense Reference"/>
    <w:basedOn w:val="DefaultParagraphFont"/>
    <w:uiPriority w:val="32"/>
    <w:qFormat/>
    <w:rsid w:val="00F05653"/>
    <w:rPr>
      <w:b/>
      <w:bCs/>
      <w:smallCaps/>
      <w:color w:val="2F5496" w:themeColor="accent1" w:themeShade="BF"/>
      <w:spacing w:val="5"/>
    </w:rPr>
  </w:style>
  <w:style w:type="paragraph" w:styleId="Header">
    <w:name w:val="header"/>
    <w:basedOn w:val="Normal"/>
    <w:link w:val="HeaderChar"/>
    <w:uiPriority w:val="99"/>
    <w:unhideWhenUsed/>
    <w:rsid w:val="00010DFA"/>
    <w:pPr>
      <w:tabs>
        <w:tab w:val="center" w:pos="4252"/>
        <w:tab w:val="right" w:pos="8504"/>
      </w:tabs>
      <w:spacing w:after="0" w:line="240" w:lineRule="auto"/>
    </w:pPr>
  </w:style>
  <w:style w:type="character" w:customStyle="1" w:styleId="HeaderChar">
    <w:name w:val="Header Char"/>
    <w:basedOn w:val="DefaultParagraphFont"/>
    <w:link w:val="Header"/>
    <w:uiPriority w:val="99"/>
    <w:rsid w:val="00010DFA"/>
    <w:rPr>
      <w:lang w:val="en-US"/>
    </w:rPr>
  </w:style>
  <w:style w:type="paragraph" w:styleId="Footer">
    <w:name w:val="footer"/>
    <w:basedOn w:val="Normal"/>
    <w:link w:val="FooterChar"/>
    <w:uiPriority w:val="99"/>
    <w:unhideWhenUsed/>
    <w:rsid w:val="00010DFA"/>
    <w:pPr>
      <w:tabs>
        <w:tab w:val="center" w:pos="4252"/>
        <w:tab w:val="right" w:pos="8504"/>
      </w:tabs>
      <w:spacing w:after="0" w:line="240" w:lineRule="auto"/>
    </w:pPr>
  </w:style>
  <w:style w:type="character" w:customStyle="1" w:styleId="FooterChar">
    <w:name w:val="Footer Char"/>
    <w:basedOn w:val="DefaultParagraphFont"/>
    <w:link w:val="Footer"/>
    <w:uiPriority w:val="99"/>
    <w:rsid w:val="00010DFA"/>
    <w:rPr>
      <w:lang w:val="en-US"/>
    </w:rPr>
  </w:style>
  <w:style w:type="paragraph" w:styleId="TOCHeading">
    <w:name w:val="TOC Heading"/>
    <w:basedOn w:val="Heading1"/>
    <w:next w:val="Normal"/>
    <w:uiPriority w:val="39"/>
    <w:unhideWhenUsed/>
    <w:qFormat/>
    <w:rsid w:val="007D690C"/>
    <w:pPr>
      <w:spacing w:before="240" w:after="0"/>
      <w:outlineLvl w:val="9"/>
    </w:pPr>
    <w:rPr>
      <w:kern w:val="0"/>
      <w:sz w:val="32"/>
      <w:szCs w:val="32"/>
      <w:lang w:eastAsia="en-US"/>
      <w14:ligatures w14:val="none"/>
    </w:rPr>
  </w:style>
  <w:style w:type="paragraph" w:styleId="TOC1">
    <w:name w:val="toc 1"/>
    <w:basedOn w:val="Normal"/>
    <w:next w:val="Normal"/>
    <w:autoRedefine/>
    <w:uiPriority w:val="39"/>
    <w:unhideWhenUsed/>
    <w:rsid w:val="00823C70"/>
    <w:pPr>
      <w:spacing w:after="100"/>
    </w:pPr>
  </w:style>
  <w:style w:type="character" w:styleId="Hyperlink">
    <w:name w:val="Hyperlink"/>
    <w:basedOn w:val="DefaultParagraphFont"/>
    <w:uiPriority w:val="99"/>
    <w:unhideWhenUsed/>
    <w:rsid w:val="00823C70"/>
    <w:rPr>
      <w:color w:val="0563C1" w:themeColor="hyperlink"/>
      <w:u w:val="single"/>
    </w:rPr>
  </w:style>
  <w:style w:type="character" w:styleId="UnresolvedMention">
    <w:name w:val="Unresolved Mention"/>
    <w:basedOn w:val="DefaultParagraphFont"/>
    <w:uiPriority w:val="99"/>
    <w:semiHidden/>
    <w:unhideWhenUsed/>
    <w:rsid w:val="00761A9D"/>
    <w:rPr>
      <w:color w:val="605E5C"/>
      <w:shd w:val="clear" w:color="auto" w:fill="E1DFDD"/>
    </w:rPr>
  </w:style>
  <w:style w:type="character" w:styleId="PlaceholderText">
    <w:name w:val="Placeholder Text"/>
    <w:basedOn w:val="DefaultParagraphFont"/>
    <w:uiPriority w:val="99"/>
    <w:semiHidden/>
    <w:rsid w:val="0026088D"/>
    <w:rPr>
      <w:color w:val="666666"/>
    </w:rPr>
  </w:style>
  <w:style w:type="paragraph" w:styleId="Bibliography">
    <w:name w:val="Bibliography"/>
    <w:basedOn w:val="Normal"/>
    <w:next w:val="Normal"/>
    <w:uiPriority w:val="37"/>
    <w:unhideWhenUsed/>
    <w:rsid w:val="004E7902"/>
  </w:style>
  <w:style w:type="character" w:styleId="CommentReference">
    <w:name w:val="annotation reference"/>
    <w:basedOn w:val="DefaultParagraphFont"/>
    <w:uiPriority w:val="99"/>
    <w:semiHidden/>
    <w:unhideWhenUsed/>
    <w:rsid w:val="002B2DC5"/>
    <w:rPr>
      <w:sz w:val="16"/>
      <w:szCs w:val="16"/>
    </w:rPr>
  </w:style>
  <w:style w:type="paragraph" w:styleId="CommentText">
    <w:name w:val="annotation text"/>
    <w:basedOn w:val="Normal"/>
    <w:link w:val="CommentTextChar"/>
    <w:uiPriority w:val="99"/>
    <w:unhideWhenUsed/>
    <w:rsid w:val="002B2DC5"/>
    <w:pPr>
      <w:spacing w:line="240" w:lineRule="auto"/>
    </w:pPr>
    <w:rPr>
      <w:sz w:val="20"/>
      <w:szCs w:val="20"/>
    </w:rPr>
  </w:style>
  <w:style w:type="character" w:customStyle="1" w:styleId="CommentTextChar">
    <w:name w:val="Comment Text Char"/>
    <w:basedOn w:val="DefaultParagraphFont"/>
    <w:link w:val="CommentText"/>
    <w:uiPriority w:val="99"/>
    <w:rsid w:val="002B2DC5"/>
    <w:rPr>
      <w:sz w:val="20"/>
      <w:szCs w:val="20"/>
      <w:lang w:val="en-US"/>
    </w:rPr>
  </w:style>
  <w:style w:type="paragraph" w:styleId="CommentSubject">
    <w:name w:val="annotation subject"/>
    <w:basedOn w:val="CommentText"/>
    <w:next w:val="CommentText"/>
    <w:link w:val="CommentSubjectChar"/>
    <w:uiPriority w:val="99"/>
    <w:semiHidden/>
    <w:unhideWhenUsed/>
    <w:rsid w:val="002B2DC5"/>
    <w:rPr>
      <w:b/>
      <w:bCs/>
    </w:rPr>
  </w:style>
  <w:style w:type="character" w:customStyle="1" w:styleId="CommentSubjectChar">
    <w:name w:val="Comment Subject Char"/>
    <w:basedOn w:val="CommentTextChar"/>
    <w:link w:val="CommentSubject"/>
    <w:uiPriority w:val="99"/>
    <w:semiHidden/>
    <w:rsid w:val="002B2DC5"/>
    <w:rPr>
      <w:b/>
      <w:bCs/>
      <w:sz w:val="20"/>
      <w:szCs w:val="20"/>
      <w:lang w:val="en-US"/>
    </w:rPr>
  </w:style>
  <w:style w:type="character" w:styleId="FollowedHyperlink">
    <w:name w:val="FollowedHyperlink"/>
    <w:basedOn w:val="DefaultParagraphFont"/>
    <w:uiPriority w:val="99"/>
    <w:semiHidden/>
    <w:unhideWhenUsed/>
    <w:rsid w:val="008F622A"/>
    <w:rPr>
      <w:color w:val="954F72" w:themeColor="followedHyperlink"/>
      <w:u w:val="single"/>
    </w:rPr>
  </w:style>
  <w:style w:type="paragraph" w:styleId="Revision">
    <w:name w:val="Revision"/>
    <w:hidden/>
    <w:uiPriority w:val="99"/>
    <w:semiHidden/>
    <w:rsid w:val="006A47DA"/>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84868">
      <w:bodyDiv w:val="1"/>
      <w:marLeft w:val="0"/>
      <w:marRight w:val="0"/>
      <w:marTop w:val="0"/>
      <w:marBottom w:val="0"/>
      <w:divBdr>
        <w:top w:val="none" w:sz="0" w:space="0" w:color="auto"/>
        <w:left w:val="none" w:sz="0" w:space="0" w:color="auto"/>
        <w:bottom w:val="none" w:sz="0" w:space="0" w:color="auto"/>
        <w:right w:val="none" w:sz="0" w:space="0" w:color="auto"/>
      </w:divBdr>
    </w:div>
    <w:div w:id="105084400">
      <w:bodyDiv w:val="1"/>
      <w:marLeft w:val="0"/>
      <w:marRight w:val="0"/>
      <w:marTop w:val="0"/>
      <w:marBottom w:val="0"/>
      <w:divBdr>
        <w:top w:val="none" w:sz="0" w:space="0" w:color="auto"/>
        <w:left w:val="none" w:sz="0" w:space="0" w:color="auto"/>
        <w:bottom w:val="none" w:sz="0" w:space="0" w:color="auto"/>
        <w:right w:val="none" w:sz="0" w:space="0" w:color="auto"/>
      </w:divBdr>
    </w:div>
    <w:div w:id="109516739">
      <w:bodyDiv w:val="1"/>
      <w:marLeft w:val="0"/>
      <w:marRight w:val="0"/>
      <w:marTop w:val="0"/>
      <w:marBottom w:val="0"/>
      <w:divBdr>
        <w:top w:val="none" w:sz="0" w:space="0" w:color="auto"/>
        <w:left w:val="none" w:sz="0" w:space="0" w:color="auto"/>
        <w:bottom w:val="none" w:sz="0" w:space="0" w:color="auto"/>
        <w:right w:val="none" w:sz="0" w:space="0" w:color="auto"/>
      </w:divBdr>
    </w:div>
    <w:div w:id="111680947">
      <w:bodyDiv w:val="1"/>
      <w:marLeft w:val="0"/>
      <w:marRight w:val="0"/>
      <w:marTop w:val="0"/>
      <w:marBottom w:val="0"/>
      <w:divBdr>
        <w:top w:val="none" w:sz="0" w:space="0" w:color="auto"/>
        <w:left w:val="none" w:sz="0" w:space="0" w:color="auto"/>
        <w:bottom w:val="none" w:sz="0" w:space="0" w:color="auto"/>
        <w:right w:val="none" w:sz="0" w:space="0" w:color="auto"/>
      </w:divBdr>
    </w:div>
    <w:div w:id="119232683">
      <w:bodyDiv w:val="1"/>
      <w:marLeft w:val="0"/>
      <w:marRight w:val="0"/>
      <w:marTop w:val="0"/>
      <w:marBottom w:val="0"/>
      <w:divBdr>
        <w:top w:val="none" w:sz="0" w:space="0" w:color="auto"/>
        <w:left w:val="none" w:sz="0" w:space="0" w:color="auto"/>
        <w:bottom w:val="none" w:sz="0" w:space="0" w:color="auto"/>
        <w:right w:val="none" w:sz="0" w:space="0" w:color="auto"/>
      </w:divBdr>
    </w:div>
    <w:div w:id="131949022">
      <w:bodyDiv w:val="1"/>
      <w:marLeft w:val="0"/>
      <w:marRight w:val="0"/>
      <w:marTop w:val="0"/>
      <w:marBottom w:val="0"/>
      <w:divBdr>
        <w:top w:val="none" w:sz="0" w:space="0" w:color="auto"/>
        <w:left w:val="none" w:sz="0" w:space="0" w:color="auto"/>
        <w:bottom w:val="none" w:sz="0" w:space="0" w:color="auto"/>
        <w:right w:val="none" w:sz="0" w:space="0" w:color="auto"/>
      </w:divBdr>
    </w:div>
    <w:div w:id="138503940">
      <w:bodyDiv w:val="1"/>
      <w:marLeft w:val="0"/>
      <w:marRight w:val="0"/>
      <w:marTop w:val="0"/>
      <w:marBottom w:val="0"/>
      <w:divBdr>
        <w:top w:val="none" w:sz="0" w:space="0" w:color="auto"/>
        <w:left w:val="none" w:sz="0" w:space="0" w:color="auto"/>
        <w:bottom w:val="none" w:sz="0" w:space="0" w:color="auto"/>
        <w:right w:val="none" w:sz="0" w:space="0" w:color="auto"/>
      </w:divBdr>
    </w:div>
    <w:div w:id="159085399">
      <w:bodyDiv w:val="1"/>
      <w:marLeft w:val="0"/>
      <w:marRight w:val="0"/>
      <w:marTop w:val="0"/>
      <w:marBottom w:val="0"/>
      <w:divBdr>
        <w:top w:val="none" w:sz="0" w:space="0" w:color="auto"/>
        <w:left w:val="none" w:sz="0" w:space="0" w:color="auto"/>
        <w:bottom w:val="none" w:sz="0" w:space="0" w:color="auto"/>
        <w:right w:val="none" w:sz="0" w:space="0" w:color="auto"/>
      </w:divBdr>
    </w:div>
    <w:div w:id="166949734">
      <w:bodyDiv w:val="1"/>
      <w:marLeft w:val="0"/>
      <w:marRight w:val="0"/>
      <w:marTop w:val="0"/>
      <w:marBottom w:val="0"/>
      <w:divBdr>
        <w:top w:val="none" w:sz="0" w:space="0" w:color="auto"/>
        <w:left w:val="none" w:sz="0" w:space="0" w:color="auto"/>
        <w:bottom w:val="none" w:sz="0" w:space="0" w:color="auto"/>
        <w:right w:val="none" w:sz="0" w:space="0" w:color="auto"/>
      </w:divBdr>
    </w:div>
    <w:div w:id="175849892">
      <w:bodyDiv w:val="1"/>
      <w:marLeft w:val="0"/>
      <w:marRight w:val="0"/>
      <w:marTop w:val="0"/>
      <w:marBottom w:val="0"/>
      <w:divBdr>
        <w:top w:val="none" w:sz="0" w:space="0" w:color="auto"/>
        <w:left w:val="none" w:sz="0" w:space="0" w:color="auto"/>
        <w:bottom w:val="none" w:sz="0" w:space="0" w:color="auto"/>
        <w:right w:val="none" w:sz="0" w:space="0" w:color="auto"/>
      </w:divBdr>
    </w:div>
    <w:div w:id="213850778">
      <w:bodyDiv w:val="1"/>
      <w:marLeft w:val="0"/>
      <w:marRight w:val="0"/>
      <w:marTop w:val="0"/>
      <w:marBottom w:val="0"/>
      <w:divBdr>
        <w:top w:val="none" w:sz="0" w:space="0" w:color="auto"/>
        <w:left w:val="none" w:sz="0" w:space="0" w:color="auto"/>
        <w:bottom w:val="none" w:sz="0" w:space="0" w:color="auto"/>
        <w:right w:val="none" w:sz="0" w:space="0" w:color="auto"/>
      </w:divBdr>
    </w:div>
    <w:div w:id="214587294">
      <w:bodyDiv w:val="1"/>
      <w:marLeft w:val="0"/>
      <w:marRight w:val="0"/>
      <w:marTop w:val="0"/>
      <w:marBottom w:val="0"/>
      <w:divBdr>
        <w:top w:val="none" w:sz="0" w:space="0" w:color="auto"/>
        <w:left w:val="none" w:sz="0" w:space="0" w:color="auto"/>
        <w:bottom w:val="none" w:sz="0" w:space="0" w:color="auto"/>
        <w:right w:val="none" w:sz="0" w:space="0" w:color="auto"/>
      </w:divBdr>
    </w:div>
    <w:div w:id="287780470">
      <w:bodyDiv w:val="1"/>
      <w:marLeft w:val="0"/>
      <w:marRight w:val="0"/>
      <w:marTop w:val="0"/>
      <w:marBottom w:val="0"/>
      <w:divBdr>
        <w:top w:val="none" w:sz="0" w:space="0" w:color="auto"/>
        <w:left w:val="none" w:sz="0" w:space="0" w:color="auto"/>
        <w:bottom w:val="none" w:sz="0" w:space="0" w:color="auto"/>
        <w:right w:val="none" w:sz="0" w:space="0" w:color="auto"/>
      </w:divBdr>
    </w:div>
    <w:div w:id="316612444">
      <w:bodyDiv w:val="1"/>
      <w:marLeft w:val="0"/>
      <w:marRight w:val="0"/>
      <w:marTop w:val="0"/>
      <w:marBottom w:val="0"/>
      <w:divBdr>
        <w:top w:val="none" w:sz="0" w:space="0" w:color="auto"/>
        <w:left w:val="none" w:sz="0" w:space="0" w:color="auto"/>
        <w:bottom w:val="none" w:sz="0" w:space="0" w:color="auto"/>
        <w:right w:val="none" w:sz="0" w:space="0" w:color="auto"/>
      </w:divBdr>
    </w:div>
    <w:div w:id="320239972">
      <w:bodyDiv w:val="1"/>
      <w:marLeft w:val="0"/>
      <w:marRight w:val="0"/>
      <w:marTop w:val="0"/>
      <w:marBottom w:val="0"/>
      <w:divBdr>
        <w:top w:val="none" w:sz="0" w:space="0" w:color="auto"/>
        <w:left w:val="none" w:sz="0" w:space="0" w:color="auto"/>
        <w:bottom w:val="none" w:sz="0" w:space="0" w:color="auto"/>
        <w:right w:val="none" w:sz="0" w:space="0" w:color="auto"/>
      </w:divBdr>
    </w:div>
    <w:div w:id="368528642">
      <w:bodyDiv w:val="1"/>
      <w:marLeft w:val="0"/>
      <w:marRight w:val="0"/>
      <w:marTop w:val="0"/>
      <w:marBottom w:val="0"/>
      <w:divBdr>
        <w:top w:val="none" w:sz="0" w:space="0" w:color="auto"/>
        <w:left w:val="none" w:sz="0" w:space="0" w:color="auto"/>
        <w:bottom w:val="none" w:sz="0" w:space="0" w:color="auto"/>
        <w:right w:val="none" w:sz="0" w:space="0" w:color="auto"/>
      </w:divBdr>
    </w:div>
    <w:div w:id="369034134">
      <w:bodyDiv w:val="1"/>
      <w:marLeft w:val="0"/>
      <w:marRight w:val="0"/>
      <w:marTop w:val="0"/>
      <w:marBottom w:val="0"/>
      <w:divBdr>
        <w:top w:val="none" w:sz="0" w:space="0" w:color="auto"/>
        <w:left w:val="none" w:sz="0" w:space="0" w:color="auto"/>
        <w:bottom w:val="none" w:sz="0" w:space="0" w:color="auto"/>
        <w:right w:val="none" w:sz="0" w:space="0" w:color="auto"/>
      </w:divBdr>
    </w:div>
    <w:div w:id="387151296">
      <w:bodyDiv w:val="1"/>
      <w:marLeft w:val="0"/>
      <w:marRight w:val="0"/>
      <w:marTop w:val="0"/>
      <w:marBottom w:val="0"/>
      <w:divBdr>
        <w:top w:val="none" w:sz="0" w:space="0" w:color="auto"/>
        <w:left w:val="none" w:sz="0" w:space="0" w:color="auto"/>
        <w:bottom w:val="none" w:sz="0" w:space="0" w:color="auto"/>
        <w:right w:val="none" w:sz="0" w:space="0" w:color="auto"/>
      </w:divBdr>
    </w:div>
    <w:div w:id="391005948">
      <w:bodyDiv w:val="1"/>
      <w:marLeft w:val="0"/>
      <w:marRight w:val="0"/>
      <w:marTop w:val="0"/>
      <w:marBottom w:val="0"/>
      <w:divBdr>
        <w:top w:val="none" w:sz="0" w:space="0" w:color="auto"/>
        <w:left w:val="none" w:sz="0" w:space="0" w:color="auto"/>
        <w:bottom w:val="none" w:sz="0" w:space="0" w:color="auto"/>
        <w:right w:val="none" w:sz="0" w:space="0" w:color="auto"/>
      </w:divBdr>
    </w:div>
    <w:div w:id="447824023">
      <w:bodyDiv w:val="1"/>
      <w:marLeft w:val="0"/>
      <w:marRight w:val="0"/>
      <w:marTop w:val="0"/>
      <w:marBottom w:val="0"/>
      <w:divBdr>
        <w:top w:val="none" w:sz="0" w:space="0" w:color="auto"/>
        <w:left w:val="none" w:sz="0" w:space="0" w:color="auto"/>
        <w:bottom w:val="none" w:sz="0" w:space="0" w:color="auto"/>
        <w:right w:val="none" w:sz="0" w:space="0" w:color="auto"/>
      </w:divBdr>
    </w:div>
    <w:div w:id="476845599">
      <w:bodyDiv w:val="1"/>
      <w:marLeft w:val="0"/>
      <w:marRight w:val="0"/>
      <w:marTop w:val="0"/>
      <w:marBottom w:val="0"/>
      <w:divBdr>
        <w:top w:val="none" w:sz="0" w:space="0" w:color="auto"/>
        <w:left w:val="none" w:sz="0" w:space="0" w:color="auto"/>
        <w:bottom w:val="none" w:sz="0" w:space="0" w:color="auto"/>
        <w:right w:val="none" w:sz="0" w:space="0" w:color="auto"/>
      </w:divBdr>
    </w:div>
    <w:div w:id="495538541">
      <w:bodyDiv w:val="1"/>
      <w:marLeft w:val="0"/>
      <w:marRight w:val="0"/>
      <w:marTop w:val="0"/>
      <w:marBottom w:val="0"/>
      <w:divBdr>
        <w:top w:val="none" w:sz="0" w:space="0" w:color="auto"/>
        <w:left w:val="none" w:sz="0" w:space="0" w:color="auto"/>
        <w:bottom w:val="none" w:sz="0" w:space="0" w:color="auto"/>
        <w:right w:val="none" w:sz="0" w:space="0" w:color="auto"/>
      </w:divBdr>
    </w:div>
    <w:div w:id="532887761">
      <w:bodyDiv w:val="1"/>
      <w:marLeft w:val="0"/>
      <w:marRight w:val="0"/>
      <w:marTop w:val="0"/>
      <w:marBottom w:val="0"/>
      <w:divBdr>
        <w:top w:val="none" w:sz="0" w:space="0" w:color="auto"/>
        <w:left w:val="none" w:sz="0" w:space="0" w:color="auto"/>
        <w:bottom w:val="none" w:sz="0" w:space="0" w:color="auto"/>
        <w:right w:val="none" w:sz="0" w:space="0" w:color="auto"/>
      </w:divBdr>
    </w:div>
    <w:div w:id="553850164">
      <w:bodyDiv w:val="1"/>
      <w:marLeft w:val="0"/>
      <w:marRight w:val="0"/>
      <w:marTop w:val="0"/>
      <w:marBottom w:val="0"/>
      <w:divBdr>
        <w:top w:val="none" w:sz="0" w:space="0" w:color="auto"/>
        <w:left w:val="none" w:sz="0" w:space="0" w:color="auto"/>
        <w:bottom w:val="none" w:sz="0" w:space="0" w:color="auto"/>
        <w:right w:val="none" w:sz="0" w:space="0" w:color="auto"/>
      </w:divBdr>
    </w:div>
    <w:div w:id="554127957">
      <w:bodyDiv w:val="1"/>
      <w:marLeft w:val="0"/>
      <w:marRight w:val="0"/>
      <w:marTop w:val="0"/>
      <w:marBottom w:val="0"/>
      <w:divBdr>
        <w:top w:val="none" w:sz="0" w:space="0" w:color="auto"/>
        <w:left w:val="none" w:sz="0" w:space="0" w:color="auto"/>
        <w:bottom w:val="none" w:sz="0" w:space="0" w:color="auto"/>
        <w:right w:val="none" w:sz="0" w:space="0" w:color="auto"/>
      </w:divBdr>
    </w:div>
    <w:div w:id="574123457">
      <w:bodyDiv w:val="1"/>
      <w:marLeft w:val="0"/>
      <w:marRight w:val="0"/>
      <w:marTop w:val="0"/>
      <w:marBottom w:val="0"/>
      <w:divBdr>
        <w:top w:val="none" w:sz="0" w:space="0" w:color="auto"/>
        <w:left w:val="none" w:sz="0" w:space="0" w:color="auto"/>
        <w:bottom w:val="none" w:sz="0" w:space="0" w:color="auto"/>
        <w:right w:val="none" w:sz="0" w:space="0" w:color="auto"/>
      </w:divBdr>
    </w:div>
    <w:div w:id="579951767">
      <w:bodyDiv w:val="1"/>
      <w:marLeft w:val="0"/>
      <w:marRight w:val="0"/>
      <w:marTop w:val="0"/>
      <w:marBottom w:val="0"/>
      <w:divBdr>
        <w:top w:val="none" w:sz="0" w:space="0" w:color="auto"/>
        <w:left w:val="none" w:sz="0" w:space="0" w:color="auto"/>
        <w:bottom w:val="none" w:sz="0" w:space="0" w:color="auto"/>
        <w:right w:val="none" w:sz="0" w:space="0" w:color="auto"/>
      </w:divBdr>
    </w:div>
    <w:div w:id="587739355">
      <w:bodyDiv w:val="1"/>
      <w:marLeft w:val="0"/>
      <w:marRight w:val="0"/>
      <w:marTop w:val="0"/>
      <w:marBottom w:val="0"/>
      <w:divBdr>
        <w:top w:val="none" w:sz="0" w:space="0" w:color="auto"/>
        <w:left w:val="none" w:sz="0" w:space="0" w:color="auto"/>
        <w:bottom w:val="none" w:sz="0" w:space="0" w:color="auto"/>
        <w:right w:val="none" w:sz="0" w:space="0" w:color="auto"/>
      </w:divBdr>
    </w:div>
    <w:div w:id="612247754">
      <w:bodyDiv w:val="1"/>
      <w:marLeft w:val="0"/>
      <w:marRight w:val="0"/>
      <w:marTop w:val="0"/>
      <w:marBottom w:val="0"/>
      <w:divBdr>
        <w:top w:val="none" w:sz="0" w:space="0" w:color="auto"/>
        <w:left w:val="none" w:sz="0" w:space="0" w:color="auto"/>
        <w:bottom w:val="none" w:sz="0" w:space="0" w:color="auto"/>
        <w:right w:val="none" w:sz="0" w:space="0" w:color="auto"/>
      </w:divBdr>
    </w:div>
    <w:div w:id="624310604">
      <w:bodyDiv w:val="1"/>
      <w:marLeft w:val="0"/>
      <w:marRight w:val="0"/>
      <w:marTop w:val="0"/>
      <w:marBottom w:val="0"/>
      <w:divBdr>
        <w:top w:val="none" w:sz="0" w:space="0" w:color="auto"/>
        <w:left w:val="none" w:sz="0" w:space="0" w:color="auto"/>
        <w:bottom w:val="none" w:sz="0" w:space="0" w:color="auto"/>
        <w:right w:val="none" w:sz="0" w:space="0" w:color="auto"/>
      </w:divBdr>
    </w:div>
    <w:div w:id="635067933">
      <w:bodyDiv w:val="1"/>
      <w:marLeft w:val="0"/>
      <w:marRight w:val="0"/>
      <w:marTop w:val="0"/>
      <w:marBottom w:val="0"/>
      <w:divBdr>
        <w:top w:val="none" w:sz="0" w:space="0" w:color="auto"/>
        <w:left w:val="none" w:sz="0" w:space="0" w:color="auto"/>
        <w:bottom w:val="none" w:sz="0" w:space="0" w:color="auto"/>
        <w:right w:val="none" w:sz="0" w:space="0" w:color="auto"/>
      </w:divBdr>
    </w:div>
    <w:div w:id="652222923">
      <w:bodyDiv w:val="1"/>
      <w:marLeft w:val="0"/>
      <w:marRight w:val="0"/>
      <w:marTop w:val="0"/>
      <w:marBottom w:val="0"/>
      <w:divBdr>
        <w:top w:val="none" w:sz="0" w:space="0" w:color="auto"/>
        <w:left w:val="none" w:sz="0" w:space="0" w:color="auto"/>
        <w:bottom w:val="none" w:sz="0" w:space="0" w:color="auto"/>
        <w:right w:val="none" w:sz="0" w:space="0" w:color="auto"/>
      </w:divBdr>
    </w:div>
    <w:div w:id="679937471">
      <w:bodyDiv w:val="1"/>
      <w:marLeft w:val="0"/>
      <w:marRight w:val="0"/>
      <w:marTop w:val="0"/>
      <w:marBottom w:val="0"/>
      <w:divBdr>
        <w:top w:val="none" w:sz="0" w:space="0" w:color="auto"/>
        <w:left w:val="none" w:sz="0" w:space="0" w:color="auto"/>
        <w:bottom w:val="none" w:sz="0" w:space="0" w:color="auto"/>
        <w:right w:val="none" w:sz="0" w:space="0" w:color="auto"/>
      </w:divBdr>
    </w:div>
    <w:div w:id="683289691">
      <w:bodyDiv w:val="1"/>
      <w:marLeft w:val="0"/>
      <w:marRight w:val="0"/>
      <w:marTop w:val="0"/>
      <w:marBottom w:val="0"/>
      <w:divBdr>
        <w:top w:val="none" w:sz="0" w:space="0" w:color="auto"/>
        <w:left w:val="none" w:sz="0" w:space="0" w:color="auto"/>
        <w:bottom w:val="none" w:sz="0" w:space="0" w:color="auto"/>
        <w:right w:val="none" w:sz="0" w:space="0" w:color="auto"/>
      </w:divBdr>
    </w:div>
    <w:div w:id="708380440">
      <w:bodyDiv w:val="1"/>
      <w:marLeft w:val="0"/>
      <w:marRight w:val="0"/>
      <w:marTop w:val="0"/>
      <w:marBottom w:val="0"/>
      <w:divBdr>
        <w:top w:val="none" w:sz="0" w:space="0" w:color="auto"/>
        <w:left w:val="none" w:sz="0" w:space="0" w:color="auto"/>
        <w:bottom w:val="none" w:sz="0" w:space="0" w:color="auto"/>
        <w:right w:val="none" w:sz="0" w:space="0" w:color="auto"/>
      </w:divBdr>
    </w:div>
    <w:div w:id="735785182">
      <w:bodyDiv w:val="1"/>
      <w:marLeft w:val="0"/>
      <w:marRight w:val="0"/>
      <w:marTop w:val="0"/>
      <w:marBottom w:val="0"/>
      <w:divBdr>
        <w:top w:val="none" w:sz="0" w:space="0" w:color="auto"/>
        <w:left w:val="none" w:sz="0" w:space="0" w:color="auto"/>
        <w:bottom w:val="none" w:sz="0" w:space="0" w:color="auto"/>
        <w:right w:val="none" w:sz="0" w:space="0" w:color="auto"/>
      </w:divBdr>
    </w:div>
    <w:div w:id="790980420">
      <w:bodyDiv w:val="1"/>
      <w:marLeft w:val="0"/>
      <w:marRight w:val="0"/>
      <w:marTop w:val="0"/>
      <w:marBottom w:val="0"/>
      <w:divBdr>
        <w:top w:val="none" w:sz="0" w:space="0" w:color="auto"/>
        <w:left w:val="none" w:sz="0" w:space="0" w:color="auto"/>
        <w:bottom w:val="none" w:sz="0" w:space="0" w:color="auto"/>
        <w:right w:val="none" w:sz="0" w:space="0" w:color="auto"/>
      </w:divBdr>
    </w:div>
    <w:div w:id="817188740">
      <w:bodyDiv w:val="1"/>
      <w:marLeft w:val="0"/>
      <w:marRight w:val="0"/>
      <w:marTop w:val="0"/>
      <w:marBottom w:val="0"/>
      <w:divBdr>
        <w:top w:val="none" w:sz="0" w:space="0" w:color="auto"/>
        <w:left w:val="none" w:sz="0" w:space="0" w:color="auto"/>
        <w:bottom w:val="none" w:sz="0" w:space="0" w:color="auto"/>
        <w:right w:val="none" w:sz="0" w:space="0" w:color="auto"/>
      </w:divBdr>
    </w:div>
    <w:div w:id="833641400">
      <w:bodyDiv w:val="1"/>
      <w:marLeft w:val="0"/>
      <w:marRight w:val="0"/>
      <w:marTop w:val="0"/>
      <w:marBottom w:val="0"/>
      <w:divBdr>
        <w:top w:val="none" w:sz="0" w:space="0" w:color="auto"/>
        <w:left w:val="none" w:sz="0" w:space="0" w:color="auto"/>
        <w:bottom w:val="none" w:sz="0" w:space="0" w:color="auto"/>
        <w:right w:val="none" w:sz="0" w:space="0" w:color="auto"/>
      </w:divBdr>
    </w:div>
    <w:div w:id="933245461">
      <w:bodyDiv w:val="1"/>
      <w:marLeft w:val="0"/>
      <w:marRight w:val="0"/>
      <w:marTop w:val="0"/>
      <w:marBottom w:val="0"/>
      <w:divBdr>
        <w:top w:val="none" w:sz="0" w:space="0" w:color="auto"/>
        <w:left w:val="none" w:sz="0" w:space="0" w:color="auto"/>
        <w:bottom w:val="none" w:sz="0" w:space="0" w:color="auto"/>
        <w:right w:val="none" w:sz="0" w:space="0" w:color="auto"/>
      </w:divBdr>
    </w:div>
    <w:div w:id="935602758">
      <w:bodyDiv w:val="1"/>
      <w:marLeft w:val="0"/>
      <w:marRight w:val="0"/>
      <w:marTop w:val="0"/>
      <w:marBottom w:val="0"/>
      <w:divBdr>
        <w:top w:val="none" w:sz="0" w:space="0" w:color="auto"/>
        <w:left w:val="none" w:sz="0" w:space="0" w:color="auto"/>
        <w:bottom w:val="none" w:sz="0" w:space="0" w:color="auto"/>
        <w:right w:val="none" w:sz="0" w:space="0" w:color="auto"/>
      </w:divBdr>
    </w:div>
    <w:div w:id="940726999">
      <w:bodyDiv w:val="1"/>
      <w:marLeft w:val="0"/>
      <w:marRight w:val="0"/>
      <w:marTop w:val="0"/>
      <w:marBottom w:val="0"/>
      <w:divBdr>
        <w:top w:val="none" w:sz="0" w:space="0" w:color="auto"/>
        <w:left w:val="none" w:sz="0" w:space="0" w:color="auto"/>
        <w:bottom w:val="none" w:sz="0" w:space="0" w:color="auto"/>
        <w:right w:val="none" w:sz="0" w:space="0" w:color="auto"/>
      </w:divBdr>
    </w:div>
    <w:div w:id="995064329">
      <w:bodyDiv w:val="1"/>
      <w:marLeft w:val="0"/>
      <w:marRight w:val="0"/>
      <w:marTop w:val="0"/>
      <w:marBottom w:val="0"/>
      <w:divBdr>
        <w:top w:val="none" w:sz="0" w:space="0" w:color="auto"/>
        <w:left w:val="none" w:sz="0" w:space="0" w:color="auto"/>
        <w:bottom w:val="none" w:sz="0" w:space="0" w:color="auto"/>
        <w:right w:val="none" w:sz="0" w:space="0" w:color="auto"/>
      </w:divBdr>
    </w:div>
    <w:div w:id="1002245505">
      <w:bodyDiv w:val="1"/>
      <w:marLeft w:val="0"/>
      <w:marRight w:val="0"/>
      <w:marTop w:val="0"/>
      <w:marBottom w:val="0"/>
      <w:divBdr>
        <w:top w:val="none" w:sz="0" w:space="0" w:color="auto"/>
        <w:left w:val="none" w:sz="0" w:space="0" w:color="auto"/>
        <w:bottom w:val="none" w:sz="0" w:space="0" w:color="auto"/>
        <w:right w:val="none" w:sz="0" w:space="0" w:color="auto"/>
      </w:divBdr>
    </w:div>
    <w:div w:id="1107694933">
      <w:bodyDiv w:val="1"/>
      <w:marLeft w:val="0"/>
      <w:marRight w:val="0"/>
      <w:marTop w:val="0"/>
      <w:marBottom w:val="0"/>
      <w:divBdr>
        <w:top w:val="none" w:sz="0" w:space="0" w:color="auto"/>
        <w:left w:val="none" w:sz="0" w:space="0" w:color="auto"/>
        <w:bottom w:val="none" w:sz="0" w:space="0" w:color="auto"/>
        <w:right w:val="none" w:sz="0" w:space="0" w:color="auto"/>
      </w:divBdr>
    </w:div>
    <w:div w:id="1125125022">
      <w:bodyDiv w:val="1"/>
      <w:marLeft w:val="0"/>
      <w:marRight w:val="0"/>
      <w:marTop w:val="0"/>
      <w:marBottom w:val="0"/>
      <w:divBdr>
        <w:top w:val="none" w:sz="0" w:space="0" w:color="auto"/>
        <w:left w:val="none" w:sz="0" w:space="0" w:color="auto"/>
        <w:bottom w:val="none" w:sz="0" w:space="0" w:color="auto"/>
        <w:right w:val="none" w:sz="0" w:space="0" w:color="auto"/>
      </w:divBdr>
    </w:div>
    <w:div w:id="1130247985">
      <w:bodyDiv w:val="1"/>
      <w:marLeft w:val="0"/>
      <w:marRight w:val="0"/>
      <w:marTop w:val="0"/>
      <w:marBottom w:val="0"/>
      <w:divBdr>
        <w:top w:val="none" w:sz="0" w:space="0" w:color="auto"/>
        <w:left w:val="none" w:sz="0" w:space="0" w:color="auto"/>
        <w:bottom w:val="none" w:sz="0" w:space="0" w:color="auto"/>
        <w:right w:val="none" w:sz="0" w:space="0" w:color="auto"/>
      </w:divBdr>
    </w:div>
    <w:div w:id="1132138812">
      <w:bodyDiv w:val="1"/>
      <w:marLeft w:val="0"/>
      <w:marRight w:val="0"/>
      <w:marTop w:val="0"/>
      <w:marBottom w:val="0"/>
      <w:divBdr>
        <w:top w:val="none" w:sz="0" w:space="0" w:color="auto"/>
        <w:left w:val="none" w:sz="0" w:space="0" w:color="auto"/>
        <w:bottom w:val="none" w:sz="0" w:space="0" w:color="auto"/>
        <w:right w:val="none" w:sz="0" w:space="0" w:color="auto"/>
      </w:divBdr>
    </w:div>
    <w:div w:id="1140148479">
      <w:bodyDiv w:val="1"/>
      <w:marLeft w:val="0"/>
      <w:marRight w:val="0"/>
      <w:marTop w:val="0"/>
      <w:marBottom w:val="0"/>
      <w:divBdr>
        <w:top w:val="none" w:sz="0" w:space="0" w:color="auto"/>
        <w:left w:val="none" w:sz="0" w:space="0" w:color="auto"/>
        <w:bottom w:val="none" w:sz="0" w:space="0" w:color="auto"/>
        <w:right w:val="none" w:sz="0" w:space="0" w:color="auto"/>
      </w:divBdr>
    </w:div>
    <w:div w:id="1142234834">
      <w:bodyDiv w:val="1"/>
      <w:marLeft w:val="0"/>
      <w:marRight w:val="0"/>
      <w:marTop w:val="0"/>
      <w:marBottom w:val="0"/>
      <w:divBdr>
        <w:top w:val="none" w:sz="0" w:space="0" w:color="auto"/>
        <w:left w:val="none" w:sz="0" w:space="0" w:color="auto"/>
        <w:bottom w:val="none" w:sz="0" w:space="0" w:color="auto"/>
        <w:right w:val="none" w:sz="0" w:space="0" w:color="auto"/>
      </w:divBdr>
    </w:div>
    <w:div w:id="1179268540">
      <w:bodyDiv w:val="1"/>
      <w:marLeft w:val="0"/>
      <w:marRight w:val="0"/>
      <w:marTop w:val="0"/>
      <w:marBottom w:val="0"/>
      <w:divBdr>
        <w:top w:val="none" w:sz="0" w:space="0" w:color="auto"/>
        <w:left w:val="none" w:sz="0" w:space="0" w:color="auto"/>
        <w:bottom w:val="none" w:sz="0" w:space="0" w:color="auto"/>
        <w:right w:val="none" w:sz="0" w:space="0" w:color="auto"/>
      </w:divBdr>
    </w:div>
    <w:div w:id="1179268902">
      <w:bodyDiv w:val="1"/>
      <w:marLeft w:val="0"/>
      <w:marRight w:val="0"/>
      <w:marTop w:val="0"/>
      <w:marBottom w:val="0"/>
      <w:divBdr>
        <w:top w:val="none" w:sz="0" w:space="0" w:color="auto"/>
        <w:left w:val="none" w:sz="0" w:space="0" w:color="auto"/>
        <w:bottom w:val="none" w:sz="0" w:space="0" w:color="auto"/>
        <w:right w:val="none" w:sz="0" w:space="0" w:color="auto"/>
      </w:divBdr>
    </w:div>
    <w:div w:id="1208880977">
      <w:bodyDiv w:val="1"/>
      <w:marLeft w:val="0"/>
      <w:marRight w:val="0"/>
      <w:marTop w:val="0"/>
      <w:marBottom w:val="0"/>
      <w:divBdr>
        <w:top w:val="none" w:sz="0" w:space="0" w:color="auto"/>
        <w:left w:val="none" w:sz="0" w:space="0" w:color="auto"/>
        <w:bottom w:val="none" w:sz="0" w:space="0" w:color="auto"/>
        <w:right w:val="none" w:sz="0" w:space="0" w:color="auto"/>
      </w:divBdr>
    </w:div>
    <w:div w:id="1218778623">
      <w:bodyDiv w:val="1"/>
      <w:marLeft w:val="0"/>
      <w:marRight w:val="0"/>
      <w:marTop w:val="0"/>
      <w:marBottom w:val="0"/>
      <w:divBdr>
        <w:top w:val="none" w:sz="0" w:space="0" w:color="auto"/>
        <w:left w:val="none" w:sz="0" w:space="0" w:color="auto"/>
        <w:bottom w:val="none" w:sz="0" w:space="0" w:color="auto"/>
        <w:right w:val="none" w:sz="0" w:space="0" w:color="auto"/>
      </w:divBdr>
    </w:div>
    <w:div w:id="1222015003">
      <w:bodyDiv w:val="1"/>
      <w:marLeft w:val="0"/>
      <w:marRight w:val="0"/>
      <w:marTop w:val="0"/>
      <w:marBottom w:val="0"/>
      <w:divBdr>
        <w:top w:val="none" w:sz="0" w:space="0" w:color="auto"/>
        <w:left w:val="none" w:sz="0" w:space="0" w:color="auto"/>
        <w:bottom w:val="none" w:sz="0" w:space="0" w:color="auto"/>
        <w:right w:val="none" w:sz="0" w:space="0" w:color="auto"/>
      </w:divBdr>
    </w:div>
    <w:div w:id="1246260415">
      <w:bodyDiv w:val="1"/>
      <w:marLeft w:val="0"/>
      <w:marRight w:val="0"/>
      <w:marTop w:val="0"/>
      <w:marBottom w:val="0"/>
      <w:divBdr>
        <w:top w:val="none" w:sz="0" w:space="0" w:color="auto"/>
        <w:left w:val="none" w:sz="0" w:space="0" w:color="auto"/>
        <w:bottom w:val="none" w:sz="0" w:space="0" w:color="auto"/>
        <w:right w:val="none" w:sz="0" w:space="0" w:color="auto"/>
      </w:divBdr>
    </w:div>
    <w:div w:id="1265580157">
      <w:bodyDiv w:val="1"/>
      <w:marLeft w:val="0"/>
      <w:marRight w:val="0"/>
      <w:marTop w:val="0"/>
      <w:marBottom w:val="0"/>
      <w:divBdr>
        <w:top w:val="none" w:sz="0" w:space="0" w:color="auto"/>
        <w:left w:val="none" w:sz="0" w:space="0" w:color="auto"/>
        <w:bottom w:val="none" w:sz="0" w:space="0" w:color="auto"/>
        <w:right w:val="none" w:sz="0" w:space="0" w:color="auto"/>
      </w:divBdr>
    </w:div>
    <w:div w:id="1281643809">
      <w:bodyDiv w:val="1"/>
      <w:marLeft w:val="0"/>
      <w:marRight w:val="0"/>
      <w:marTop w:val="0"/>
      <w:marBottom w:val="0"/>
      <w:divBdr>
        <w:top w:val="none" w:sz="0" w:space="0" w:color="auto"/>
        <w:left w:val="none" w:sz="0" w:space="0" w:color="auto"/>
        <w:bottom w:val="none" w:sz="0" w:space="0" w:color="auto"/>
        <w:right w:val="none" w:sz="0" w:space="0" w:color="auto"/>
      </w:divBdr>
    </w:div>
    <w:div w:id="1281841533">
      <w:bodyDiv w:val="1"/>
      <w:marLeft w:val="0"/>
      <w:marRight w:val="0"/>
      <w:marTop w:val="0"/>
      <w:marBottom w:val="0"/>
      <w:divBdr>
        <w:top w:val="none" w:sz="0" w:space="0" w:color="auto"/>
        <w:left w:val="none" w:sz="0" w:space="0" w:color="auto"/>
        <w:bottom w:val="none" w:sz="0" w:space="0" w:color="auto"/>
        <w:right w:val="none" w:sz="0" w:space="0" w:color="auto"/>
      </w:divBdr>
    </w:div>
    <w:div w:id="1309748893">
      <w:bodyDiv w:val="1"/>
      <w:marLeft w:val="0"/>
      <w:marRight w:val="0"/>
      <w:marTop w:val="0"/>
      <w:marBottom w:val="0"/>
      <w:divBdr>
        <w:top w:val="none" w:sz="0" w:space="0" w:color="auto"/>
        <w:left w:val="none" w:sz="0" w:space="0" w:color="auto"/>
        <w:bottom w:val="none" w:sz="0" w:space="0" w:color="auto"/>
        <w:right w:val="none" w:sz="0" w:space="0" w:color="auto"/>
      </w:divBdr>
    </w:div>
    <w:div w:id="1332024384">
      <w:bodyDiv w:val="1"/>
      <w:marLeft w:val="0"/>
      <w:marRight w:val="0"/>
      <w:marTop w:val="0"/>
      <w:marBottom w:val="0"/>
      <w:divBdr>
        <w:top w:val="none" w:sz="0" w:space="0" w:color="auto"/>
        <w:left w:val="none" w:sz="0" w:space="0" w:color="auto"/>
        <w:bottom w:val="none" w:sz="0" w:space="0" w:color="auto"/>
        <w:right w:val="none" w:sz="0" w:space="0" w:color="auto"/>
      </w:divBdr>
    </w:div>
    <w:div w:id="1332029450">
      <w:bodyDiv w:val="1"/>
      <w:marLeft w:val="0"/>
      <w:marRight w:val="0"/>
      <w:marTop w:val="0"/>
      <w:marBottom w:val="0"/>
      <w:divBdr>
        <w:top w:val="none" w:sz="0" w:space="0" w:color="auto"/>
        <w:left w:val="none" w:sz="0" w:space="0" w:color="auto"/>
        <w:bottom w:val="none" w:sz="0" w:space="0" w:color="auto"/>
        <w:right w:val="none" w:sz="0" w:space="0" w:color="auto"/>
      </w:divBdr>
    </w:div>
    <w:div w:id="1358385616">
      <w:bodyDiv w:val="1"/>
      <w:marLeft w:val="0"/>
      <w:marRight w:val="0"/>
      <w:marTop w:val="0"/>
      <w:marBottom w:val="0"/>
      <w:divBdr>
        <w:top w:val="none" w:sz="0" w:space="0" w:color="auto"/>
        <w:left w:val="none" w:sz="0" w:space="0" w:color="auto"/>
        <w:bottom w:val="none" w:sz="0" w:space="0" w:color="auto"/>
        <w:right w:val="none" w:sz="0" w:space="0" w:color="auto"/>
      </w:divBdr>
    </w:div>
    <w:div w:id="1371759716">
      <w:bodyDiv w:val="1"/>
      <w:marLeft w:val="0"/>
      <w:marRight w:val="0"/>
      <w:marTop w:val="0"/>
      <w:marBottom w:val="0"/>
      <w:divBdr>
        <w:top w:val="none" w:sz="0" w:space="0" w:color="auto"/>
        <w:left w:val="none" w:sz="0" w:space="0" w:color="auto"/>
        <w:bottom w:val="none" w:sz="0" w:space="0" w:color="auto"/>
        <w:right w:val="none" w:sz="0" w:space="0" w:color="auto"/>
      </w:divBdr>
    </w:div>
    <w:div w:id="1379471986">
      <w:bodyDiv w:val="1"/>
      <w:marLeft w:val="0"/>
      <w:marRight w:val="0"/>
      <w:marTop w:val="0"/>
      <w:marBottom w:val="0"/>
      <w:divBdr>
        <w:top w:val="none" w:sz="0" w:space="0" w:color="auto"/>
        <w:left w:val="none" w:sz="0" w:space="0" w:color="auto"/>
        <w:bottom w:val="none" w:sz="0" w:space="0" w:color="auto"/>
        <w:right w:val="none" w:sz="0" w:space="0" w:color="auto"/>
      </w:divBdr>
    </w:div>
    <w:div w:id="1383870001">
      <w:bodyDiv w:val="1"/>
      <w:marLeft w:val="0"/>
      <w:marRight w:val="0"/>
      <w:marTop w:val="0"/>
      <w:marBottom w:val="0"/>
      <w:divBdr>
        <w:top w:val="none" w:sz="0" w:space="0" w:color="auto"/>
        <w:left w:val="none" w:sz="0" w:space="0" w:color="auto"/>
        <w:bottom w:val="none" w:sz="0" w:space="0" w:color="auto"/>
        <w:right w:val="none" w:sz="0" w:space="0" w:color="auto"/>
      </w:divBdr>
    </w:div>
    <w:div w:id="1425422817">
      <w:bodyDiv w:val="1"/>
      <w:marLeft w:val="0"/>
      <w:marRight w:val="0"/>
      <w:marTop w:val="0"/>
      <w:marBottom w:val="0"/>
      <w:divBdr>
        <w:top w:val="none" w:sz="0" w:space="0" w:color="auto"/>
        <w:left w:val="none" w:sz="0" w:space="0" w:color="auto"/>
        <w:bottom w:val="none" w:sz="0" w:space="0" w:color="auto"/>
        <w:right w:val="none" w:sz="0" w:space="0" w:color="auto"/>
      </w:divBdr>
    </w:div>
    <w:div w:id="1434667182">
      <w:bodyDiv w:val="1"/>
      <w:marLeft w:val="0"/>
      <w:marRight w:val="0"/>
      <w:marTop w:val="0"/>
      <w:marBottom w:val="0"/>
      <w:divBdr>
        <w:top w:val="none" w:sz="0" w:space="0" w:color="auto"/>
        <w:left w:val="none" w:sz="0" w:space="0" w:color="auto"/>
        <w:bottom w:val="none" w:sz="0" w:space="0" w:color="auto"/>
        <w:right w:val="none" w:sz="0" w:space="0" w:color="auto"/>
      </w:divBdr>
    </w:div>
    <w:div w:id="1437021069">
      <w:bodyDiv w:val="1"/>
      <w:marLeft w:val="0"/>
      <w:marRight w:val="0"/>
      <w:marTop w:val="0"/>
      <w:marBottom w:val="0"/>
      <w:divBdr>
        <w:top w:val="none" w:sz="0" w:space="0" w:color="auto"/>
        <w:left w:val="none" w:sz="0" w:space="0" w:color="auto"/>
        <w:bottom w:val="none" w:sz="0" w:space="0" w:color="auto"/>
        <w:right w:val="none" w:sz="0" w:space="0" w:color="auto"/>
      </w:divBdr>
    </w:div>
    <w:div w:id="1442921516">
      <w:bodyDiv w:val="1"/>
      <w:marLeft w:val="0"/>
      <w:marRight w:val="0"/>
      <w:marTop w:val="0"/>
      <w:marBottom w:val="0"/>
      <w:divBdr>
        <w:top w:val="none" w:sz="0" w:space="0" w:color="auto"/>
        <w:left w:val="none" w:sz="0" w:space="0" w:color="auto"/>
        <w:bottom w:val="none" w:sz="0" w:space="0" w:color="auto"/>
        <w:right w:val="none" w:sz="0" w:space="0" w:color="auto"/>
      </w:divBdr>
      <w:divsChild>
        <w:div w:id="1223710035">
          <w:marLeft w:val="480"/>
          <w:marRight w:val="0"/>
          <w:marTop w:val="0"/>
          <w:marBottom w:val="0"/>
          <w:divBdr>
            <w:top w:val="none" w:sz="0" w:space="0" w:color="auto"/>
            <w:left w:val="none" w:sz="0" w:space="0" w:color="auto"/>
            <w:bottom w:val="none" w:sz="0" w:space="0" w:color="auto"/>
            <w:right w:val="none" w:sz="0" w:space="0" w:color="auto"/>
          </w:divBdr>
        </w:div>
      </w:divsChild>
    </w:div>
    <w:div w:id="1443762841">
      <w:bodyDiv w:val="1"/>
      <w:marLeft w:val="0"/>
      <w:marRight w:val="0"/>
      <w:marTop w:val="0"/>
      <w:marBottom w:val="0"/>
      <w:divBdr>
        <w:top w:val="none" w:sz="0" w:space="0" w:color="auto"/>
        <w:left w:val="none" w:sz="0" w:space="0" w:color="auto"/>
        <w:bottom w:val="none" w:sz="0" w:space="0" w:color="auto"/>
        <w:right w:val="none" w:sz="0" w:space="0" w:color="auto"/>
      </w:divBdr>
    </w:div>
    <w:div w:id="1444031732">
      <w:bodyDiv w:val="1"/>
      <w:marLeft w:val="0"/>
      <w:marRight w:val="0"/>
      <w:marTop w:val="0"/>
      <w:marBottom w:val="0"/>
      <w:divBdr>
        <w:top w:val="none" w:sz="0" w:space="0" w:color="auto"/>
        <w:left w:val="none" w:sz="0" w:space="0" w:color="auto"/>
        <w:bottom w:val="none" w:sz="0" w:space="0" w:color="auto"/>
        <w:right w:val="none" w:sz="0" w:space="0" w:color="auto"/>
      </w:divBdr>
    </w:div>
    <w:div w:id="1447189952">
      <w:bodyDiv w:val="1"/>
      <w:marLeft w:val="0"/>
      <w:marRight w:val="0"/>
      <w:marTop w:val="0"/>
      <w:marBottom w:val="0"/>
      <w:divBdr>
        <w:top w:val="none" w:sz="0" w:space="0" w:color="auto"/>
        <w:left w:val="none" w:sz="0" w:space="0" w:color="auto"/>
        <w:bottom w:val="none" w:sz="0" w:space="0" w:color="auto"/>
        <w:right w:val="none" w:sz="0" w:space="0" w:color="auto"/>
      </w:divBdr>
    </w:div>
    <w:div w:id="1448620219">
      <w:bodyDiv w:val="1"/>
      <w:marLeft w:val="0"/>
      <w:marRight w:val="0"/>
      <w:marTop w:val="0"/>
      <w:marBottom w:val="0"/>
      <w:divBdr>
        <w:top w:val="none" w:sz="0" w:space="0" w:color="auto"/>
        <w:left w:val="none" w:sz="0" w:space="0" w:color="auto"/>
        <w:bottom w:val="none" w:sz="0" w:space="0" w:color="auto"/>
        <w:right w:val="none" w:sz="0" w:space="0" w:color="auto"/>
      </w:divBdr>
    </w:div>
    <w:div w:id="1492018002">
      <w:bodyDiv w:val="1"/>
      <w:marLeft w:val="0"/>
      <w:marRight w:val="0"/>
      <w:marTop w:val="0"/>
      <w:marBottom w:val="0"/>
      <w:divBdr>
        <w:top w:val="none" w:sz="0" w:space="0" w:color="auto"/>
        <w:left w:val="none" w:sz="0" w:space="0" w:color="auto"/>
        <w:bottom w:val="none" w:sz="0" w:space="0" w:color="auto"/>
        <w:right w:val="none" w:sz="0" w:space="0" w:color="auto"/>
      </w:divBdr>
    </w:div>
    <w:div w:id="1527058003">
      <w:bodyDiv w:val="1"/>
      <w:marLeft w:val="0"/>
      <w:marRight w:val="0"/>
      <w:marTop w:val="0"/>
      <w:marBottom w:val="0"/>
      <w:divBdr>
        <w:top w:val="none" w:sz="0" w:space="0" w:color="auto"/>
        <w:left w:val="none" w:sz="0" w:space="0" w:color="auto"/>
        <w:bottom w:val="none" w:sz="0" w:space="0" w:color="auto"/>
        <w:right w:val="none" w:sz="0" w:space="0" w:color="auto"/>
      </w:divBdr>
    </w:div>
    <w:div w:id="1605109958">
      <w:bodyDiv w:val="1"/>
      <w:marLeft w:val="0"/>
      <w:marRight w:val="0"/>
      <w:marTop w:val="0"/>
      <w:marBottom w:val="0"/>
      <w:divBdr>
        <w:top w:val="none" w:sz="0" w:space="0" w:color="auto"/>
        <w:left w:val="none" w:sz="0" w:space="0" w:color="auto"/>
        <w:bottom w:val="none" w:sz="0" w:space="0" w:color="auto"/>
        <w:right w:val="none" w:sz="0" w:space="0" w:color="auto"/>
      </w:divBdr>
    </w:div>
    <w:div w:id="1628123061">
      <w:bodyDiv w:val="1"/>
      <w:marLeft w:val="0"/>
      <w:marRight w:val="0"/>
      <w:marTop w:val="0"/>
      <w:marBottom w:val="0"/>
      <w:divBdr>
        <w:top w:val="none" w:sz="0" w:space="0" w:color="auto"/>
        <w:left w:val="none" w:sz="0" w:space="0" w:color="auto"/>
        <w:bottom w:val="none" w:sz="0" w:space="0" w:color="auto"/>
        <w:right w:val="none" w:sz="0" w:space="0" w:color="auto"/>
      </w:divBdr>
    </w:div>
    <w:div w:id="1635259886">
      <w:bodyDiv w:val="1"/>
      <w:marLeft w:val="0"/>
      <w:marRight w:val="0"/>
      <w:marTop w:val="0"/>
      <w:marBottom w:val="0"/>
      <w:divBdr>
        <w:top w:val="none" w:sz="0" w:space="0" w:color="auto"/>
        <w:left w:val="none" w:sz="0" w:space="0" w:color="auto"/>
        <w:bottom w:val="none" w:sz="0" w:space="0" w:color="auto"/>
        <w:right w:val="none" w:sz="0" w:space="0" w:color="auto"/>
      </w:divBdr>
    </w:div>
    <w:div w:id="1648901713">
      <w:bodyDiv w:val="1"/>
      <w:marLeft w:val="0"/>
      <w:marRight w:val="0"/>
      <w:marTop w:val="0"/>
      <w:marBottom w:val="0"/>
      <w:divBdr>
        <w:top w:val="none" w:sz="0" w:space="0" w:color="auto"/>
        <w:left w:val="none" w:sz="0" w:space="0" w:color="auto"/>
        <w:bottom w:val="none" w:sz="0" w:space="0" w:color="auto"/>
        <w:right w:val="none" w:sz="0" w:space="0" w:color="auto"/>
      </w:divBdr>
    </w:div>
    <w:div w:id="1676761203">
      <w:bodyDiv w:val="1"/>
      <w:marLeft w:val="0"/>
      <w:marRight w:val="0"/>
      <w:marTop w:val="0"/>
      <w:marBottom w:val="0"/>
      <w:divBdr>
        <w:top w:val="none" w:sz="0" w:space="0" w:color="auto"/>
        <w:left w:val="none" w:sz="0" w:space="0" w:color="auto"/>
        <w:bottom w:val="none" w:sz="0" w:space="0" w:color="auto"/>
        <w:right w:val="none" w:sz="0" w:space="0" w:color="auto"/>
      </w:divBdr>
    </w:div>
    <w:div w:id="1682120528">
      <w:bodyDiv w:val="1"/>
      <w:marLeft w:val="0"/>
      <w:marRight w:val="0"/>
      <w:marTop w:val="0"/>
      <w:marBottom w:val="0"/>
      <w:divBdr>
        <w:top w:val="none" w:sz="0" w:space="0" w:color="auto"/>
        <w:left w:val="none" w:sz="0" w:space="0" w:color="auto"/>
        <w:bottom w:val="none" w:sz="0" w:space="0" w:color="auto"/>
        <w:right w:val="none" w:sz="0" w:space="0" w:color="auto"/>
      </w:divBdr>
    </w:div>
    <w:div w:id="1725719625">
      <w:bodyDiv w:val="1"/>
      <w:marLeft w:val="0"/>
      <w:marRight w:val="0"/>
      <w:marTop w:val="0"/>
      <w:marBottom w:val="0"/>
      <w:divBdr>
        <w:top w:val="none" w:sz="0" w:space="0" w:color="auto"/>
        <w:left w:val="none" w:sz="0" w:space="0" w:color="auto"/>
        <w:bottom w:val="none" w:sz="0" w:space="0" w:color="auto"/>
        <w:right w:val="none" w:sz="0" w:space="0" w:color="auto"/>
      </w:divBdr>
    </w:div>
    <w:div w:id="1729303875">
      <w:bodyDiv w:val="1"/>
      <w:marLeft w:val="0"/>
      <w:marRight w:val="0"/>
      <w:marTop w:val="0"/>
      <w:marBottom w:val="0"/>
      <w:divBdr>
        <w:top w:val="none" w:sz="0" w:space="0" w:color="auto"/>
        <w:left w:val="none" w:sz="0" w:space="0" w:color="auto"/>
        <w:bottom w:val="none" w:sz="0" w:space="0" w:color="auto"/>
        <w:right w:val="none" w:sz="0" w:space="0" w:color="auto"/>
      </w:divBdr>
    </w:div>
    <w:div w:id="1738161250">
      <w:bodyDiv w:val="1"/>
      <w:marLeft w:val="0"/>
      <w:marRight w:val="0"/>
      <w:marTop w:val="0"/>
      <w:marBottom w:val="0"/>
      <w:divBdr>
        <w:top w:val="none" w:sz="0" w:space="0" w:color="auto"/>
        <w:left w:val="none" w:sz="0" w:space="0" w:color="auto"/>
        <w:bottom w:val="none" w:sz="0" w:space="0" w:color="auto"/>
        <w:right w:val="none" w:sz="0" w:space="0" w:color="auto"/>
      </w:divBdr>
    </w:div>
    <w:div w:id="1787579211">
      <w:bodyDiv w:val="1"/>
      <w:marLeft w:val="0"/>
      <w:marRight w:val="0"/>
      <w:marTop w:val="0"/>
      <w:marBottom w:val="0"/>
      <w:divBdr>
        <w:top w:val="none" w:sz="0" w:space="0" w:color="auto"/>
        <w:left w:val="none" w:sz="0" w:space="0" w:color="auto"/>
        <w:bottom w:val="none" w:sz="0" w:space="0" w:color="auto"/>
        <w:right w:val="none" w:sz="0" w:space="0" w:color="auto"/>
      </w:divBdr>
    </w:div>
    <w:div w:id="1806923325">
      <w:bodyDiv w:val="1"/>
      <w:marLeft w:val="0"/>
      <w:marRight w:val="0"/>
      <w:marTop w:val="0"/>
      <w:marBottom w:val="0"/>
      <w:divBdr>
        <w:top w:val="none" w:sz="0" w:space="0" w:color="auto"/>
        <w:left w:val="none" w:sz="0" w:space="0" w:color="auto"/>
        <w:bottom w:val="none" w:sz="0" w:space="0" w:color="auto"/>
        <w:right w:val="none" w:sz="0" w:space="0" w:color="auto"/>
      </w:divBdr>
    </w:div>
    <w:div w:id="1809206737">
      <w:bodyDiv w:val="1"/>
      <w:marLeft w:val="0"/>
      <w:marRight w:val="0"/>
      <w:marTop w:val="0"/>
      <w:marBottom w:val="0"/>
      <w:divBdr>
        <w:top w:val="none" w:sz="0" w:space="0" w:color="auto"/>
        <w:left w:val="none" w:sz="0" w:space="0" w:color="auto"/>
        <w:bottom w:val="none" w:sz="0" w:space="0" w:color="auto"/>
        <w:right w:val="none" w:sz="0" w:space="0" w:color="auto"/>
      </w:divBdr>
    </w:div>
    <w:div w:id="1817989686">
      <w:bodyDiv w:val="1"/>
      <w:marLeft w:val="0"/>
      <w:marRight w:val="0"/>
      <w:marTop w:val="0"/>
      <w:marBottom w:val="0"/>
      <w:divBdr>
        <w:top w:val="none" w:sz="0" w:space="0" w:color="auto"/>
        <w:left w:val="none" w:sz="0" w:space="0" w:color="auto"/>
        <w:bottom w:val="none" w:sz="0" w:space="0" w:color="auto"/>
        <w:right w:val="none" w:sz="0" w:space="0" w:color="auto"/>
      </w:divBdr>
    </w:div>
    <w:div w:id="1830443543">
      <w:bodyDiv w:val="1"/>
      <w:marLeft w:val="0"/>
      <w:marRight w:val="0"/>
      <w:marTop w:val="0"/>
      <w:marBottom w:val="0"/>
      <w:divBdr>
        <w:top w:val="none" w:sz="0" w:space="0" w:color="auto"/>
        <w:left w:val="none" w:sz="0" w:space="0" w:color="auto"/>
        <w:bottom w:val="none" w:sz="0" w:space="0" w:color="auto"/>
        <w:right w:val="none" w:sz="0" w:space="0" w:color="auto"/>
      </w:divBdr>
    </w:div>
    <w:div w:id="1835295247">
      <w:bodyDiv w:val="1"/>
      <w:marLeft w:val="0"/>
      <w:marRight w:val="0"/>
      <w:marTop w:val="0"/>
      <w:marBottom w:val="0"/>
      <w:divBdr>
        <w:top w:val="none" w:sz="0" w:space="0" w:color="auto"/>
        <w:left w:val="none" w:sz="0" w:space="0" w:color="auto"/>
        <w:bottom w:val="none" w:sz="0" w:space="0" w:color="auto"/>
        <w:right w:val="none" w:sz="0" w:space="0" w:color="auto"/>
      </w:divBdr>
    </w:div>
    <w:div w:id="1863320464">
      <w:bodyDiv w:val="1"/>
      <w:marLeft w:val="0"/>
      <w:marRight w:val="0"/>
      <w:marTop w:val="0"/>
      <w:marBottom w:val="0"/>
      <w:divBdr>
        <w:top w:val="none" w:sz="0" w:space="0" w:color="auto"/>
        <w:left w:val="none" w:sz="0" w:space="0" w:color="auto"/>
        <w:bottom w:val="none" w:sz="0" w:space="0" w:color="auto"/>
        <w:right w:val="none" w:sz="0" w:space="0" w:color="auto"/>
      </w:divBdr>
    </w:div>
    <w:div w:id="1872105874">
      <w:bodyDiv w:val="1"/>
      <w:marLeft w:val="0"/>
      <w:marRight w:val="0"/>
      <w:marTop w:val="0"/>
      <w:marBottom w:val="0"/>
      <w:divBdr>
        <w:top w:val="none" w:sz="0" w:space="0" w:color="auto"/>
        <w:left w:val="none" w:sz="0" w:space="0" w:color="auto"/>
        <w:bottom w:val="none" w:sz="0" w:space="0" w:color="auto"/>
        <w:right w:val="none" w:sz="0" w:space="0" w:color="auto"/>
      </w:divBdr>
    </w:div>
    <w:div w:id="1885747131">
      <w:bodyDiv w:val="1"/>
      <w:marLeft w:val="0"/>
      <w:marRight w:val="0"/>
      <w:marTop w:val="0"/>
      <w:marBottom w:val="0"/>
      <w:divBdr>
        <w:top w:val="none" w:sz="0" w:space="0" w:color="auto"/>
        <w:left w:val="none" w:sz="0" w:space="0" w:color="auto"/>
        <w:bottom w:val="none" w:sz="0" w:space="0" w:color="auto"/>
        <w:right w:val="none" w:sz="0" w:space="0" w:color="auto"/>
      </w:divBdr>
    </w:div>
    <w:div w:id="1886477316">
      <w:bodyDiv w:val="1"/>
      <w:marLeft w:val="0"/>
      <w:marRight w:val="0"/>
      <w:marTop w:val="0"/>
      <w:marBottom w:val="0"/>
      <w:divBdr>
        <w:top w:val="none" w:sz="0" w:space="0" w:color="auto"/>
        <w:left w:val="none" w:sz="0" w:space="0" w:color="auto"/>
        <w:bottom w:val="none" w:sz="0" w:space="0" w:color="auto"/>
        <w:right w:val="none" w:sz="0" w:space="0" w:color="auto"/>
      </w:divBdr>
    </w:div>
    <w:div w:id="1907447864">
      <w:bodyDiv w:val="1"/>
      <w:marLeft w:val="0"/>
      <w:marRight w:val="0"/>
      <w:marTop w:val="0"/>
      <w:marBottom w:val="0"/>
      <w:divBdr>
        <w:top w:val="none" w:sz="0" w:space="0" w:color="auto"/>
        <w:left w:val="none" w:sz="0" w:space="0" w:color="auto"/>
        <w:bottom w:val="none" w:sz="0" w:space="0" w:color="auto"/>
        <w:right w:val="none" w:sz="0" w:space="0" w:color="auto"/>
      </w:divBdr>
    </w:div>
    <w:div w:id="1912622251">
      <w:bodyDiv w:val="1"/>
      <w:marLeft w:val="0"/>
      <w:marRight w:val="0"/>
      <w:marTop w:val="0"/>
      <w:marBottom w:val="0"/>
      <w:divBdr>
        <w:top w:val="none" w:sz="0" w:space="0" w:color="auto"/>
        <w:left w:val="none" w:sz="0" w:space="0" w:color="auto"/>
        <w:bottom w:val="none" w:sz="0" w:space="0" w:color="auto"/>
        <w:right w:val="none" w:sz="0" w:space="0" w:color="auto"/>
      </w:divBdr>
    </w:div>
    <w:div w:id="1924029542">
      <w:bodyDiv w:val="1"/>
      <w:marLeft w:val="0"/>
      <w:marRight w:val="0"/>
      <w:marTop w:val="0"/>
      <w:marBottom w:val="0"/>
      <w:divBdr>
        <w:top w:val="none" w:sz="0" w:space="0" w:color="auto"/>
        <w:left w:val="none" w:sz="0" w:space="0" w:color="auto"/>
        <w:bottom w:val="none" w:sz="0" w:space="0" w:color="auto"/>
        <w:right w:val="none" w:sz="0" w:space="0" w:color="auto"/>
      </w:divBdr>
    </w:div>
    <w:div w:id="1925068716">
      <w:bodyDiv w:val="1"/>
      <w:marLeft w:val="0"/>
      <w:marRight w:val="0"/>
      <w:marTop w:val="0"/>
      <w:marBottom w:val="0"/>
      <w:divBdr>
        <w:top w:val="none" w:sz="0" w:space="0" w:color="auto"/>
        <w:left w:val="none" w:sz="0" w:space="0" w:color="auto"/>
        <w:bottom w:val="none" w:sz="0" w:space="0" w:color="auto"/>
        <w:right w:val="none" w:sz="0" w:space="0" w:color="auto"/>
      </w:divBdr>
    </w:div>
    <w:div w:id="1945916373">
      <w:bodyDiv w:val="1"/>
      <w:marLeft w:val="0"/>
      <w:marRight w:val="0"/>
      <w:marTop w:val="0"/>
      <w:marBottom w:val="0"/>
      <w:divBdr>
        <w:top w:val="none" w:sz="0" w:space="0" w:color="auto"/>
        <w:left w:val="none" w:sz="0" w:space="0" w:color="auto"/>
        <w:bottom w:val="none" w:sz="0" w:space="0" w:color="auto"/>
        <w:right w:val="none" w:sz="0" w:space="0" w:color="auto"/>
      </w:divBdr>
    </w:div>
    <w:div w:id="1958945978">
      <w:bodyDiv w:val="1"/>
      <w:marLeft w:val="0"/>
      <w:marRight w:val="0"/>
      <w:marTop w:val="0"/>
      <w:marBottom w:val="0"/>
      <w:divBdr>
        <w:top w:val="none" w:sz="0" w:space="0" w:color="auto"/>
        <w:left w:val="none" w:sz="0" w:space="0" w:color="auto"/>
        <w:bottom w:val="none" w:sz="0" w:space="0" w:color="auto"/>
        <w:right w:val="none" w:sz="0" w:space="0" w:color="auto"/>
      </w:divBdr>
    </w:div>
    <w:div w:id="1971010701">
      <w:bodyDiv w:val="1"/>
      <w:marLeft w:val="0"/>
      <w:marRight w:val="0"/>
      <w:marTop w:val="0"/>
      <w:marBottom w:val="0"/>
      <w:divBdr>
        <w:top w:val="none" w:sz="0" w:space="0" w:color="auto"/>
        <w:left w:val="none" w:sz="0" w:space="0" w:color="auto"/>
        <w:bottom w:val="none" w:sz="0" w:space="0" w:color="auto"/>
        <w:right w:val="none" w:sz="0" w:space="0" w:color="auto"/>
      </w:divBdr>
    </w:div>
    <w:div w:id="1982927780">
      <w:bodyDiv w:val="1"/>
      <w:marLeft w:val="0"/>
      <w:marRight w:val="0"/>
      <w:marTop w:val="0"/>
      <w:marBottom w:val="0"/>
      <w:divBdr>
        <w:top w:val="none" w:sz="0" w:space="0" w:color="auto"/>
        <w:left w:val="none" w:sz="0" w:space="0" w:color="auto"/>
        <w:bottom w:val="none" w:sz="0" w:space="0" w:color="auto"/>
        <w:right w:val="none" w:sz="0" w:space="0" w:color="auto"/>
      </w:divBdr>
    </w:div>
    <w:div w:id="1983192210">
      <w:bodyDiv w:val="1"/>
      <w:marLeft w:val="0"/>
      <w:marRight w:val="0"/>
      <w:marTop w:val="0"/>
      <w:marBottom w:val="0"/>
      <w:divBdr>
        <w:top w:val="none" w:sz="0" w:space="0" w:color="auto"/>
        <w:left w:val="none" w:sz="0" w:space="0" w:color="auto"/>
        <w:bottom w:val="none" w:sz="0" w:space="0" w:color="auto"/>
        <w:right w:val="none" w:sz="0" w:space="0" w:color="auto"/>
      </w:divBdr>
    </w:div>
    <w:div w:id="1989284544">
      <w:bodyDiv w:val="1"/>
      <w:marLeft w:val="0"/>
      <w:marRight w:val="0"/>
      <w:marTop w:val="0"/>
      <w:marBottom w:val="0"/>
      <w:divBdr>
        <w:top w:val="none" w:sz="0" w:space="0" w:color="auto"/>
        <w:left w:val="none" w:sz="0" w:space="0" w:color="auto"/>
        <w:bottom w:val="none" w:sz="0" w:space="0" w:color="auto"/>
        <w:right w:val="none" w:sz="0" w:space="0" w:color="auto"/>
      </w:divBdr>
    </w:div>
    <w:div w:id="1991134275">
      <w:bodyDiv w:val="1"/>
      <w:marLeft w:val="0"/>
      <w:marRight w:val="0"/>
      <w:marTop w:val="0"/>
      <w:marBottom w:val="0"/>
      <w:divBdr>
        <w:top w:val="none" w:sz="0" w:space="0" w:color="auto"/>
        <w:left w:val="none" w:sz="0" w:space="0" w:color="auto"/>
        <w:bottom w:val="none" w:sz="0" w:space="0" w:color="auto"/>
        <w:right w:val="none" w:sz="0" w:space="0" w:color="auto"/>
      </w:divBdr>
    </w:div>
    <w:div w:id="1996907195">
      <w:bodyDiv w:val="1"/>
      <w:marLeft w:val="0"/>
      <w:marRight w:val="0"/>
      <w:marTop w:val="0"/>
      <w:marBottom w:val="0"/>
      <w:divBdr>
        <w:top w:val="none" w:sz="0" w:space="0" w:color="auto"/>
        <w:left w:val="none" w:sz="0" w:space="0" w:color="auto"/>
        <w:bottom w:val="none" w:sz="0" w:space="0" w:color="auto"/>
        <w:right w:val="none" w:sz="0" w:space="0" w:color="auto"/>
      </w:divBdr>
    </w:div>
    <w:div w:id="2014331091">
      <w:bodyDiv w:val="1"/>
      <w:marLeft w:val="0"/>
      <w:marRight w:val="0"/>
      <w:marTop w:val="0"/>
      <w:marBottom w:val="0"/>
      <w:divBdr>
        <w:top w:val="none" w:sz="0" w:space="0" w:color="auto"/>
        <w:left w:val="none" w:sz="0" w:space="0" w:color="auto"/>
        <w:bottom w:val="none" w:sz="0" w:space="0" w:color="auto"/>
        <w:right w:val="none" w:sz="0" w:space="0" w:color="auto"/>
      </w:divBdr>
    </w:div>
    <w:div w:id="2043825757">
      <w:bodyDiv w:val="1"/>
      <w:marLeft w:val="0"/>
      <w:marRight w:val="0"/>
      <w:marTop w:val="0"/>
      <w:marBottom w:val="0"/>
      <w:divBdr>
        <w:top w:val="none" w:sz="0" w:space="0" w:color="auto"/>
        <w:left w:val="none" w:sz="0" w:space="0" w:color="auto"/>
        <w:bottom w:val="none" w:sz="0" w:space="0" w:color="auto"/>
        <w:right w:val="none" w:sz="0" w:space="0" w:color="auto"/>
      </w:divBdr>
    </w:div>
    <w:div w:id="213425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yperlink" Target="https://user.eumetsat.int/catalogue/EO:EUM:DAT:MSG:FRP-SEVIRI"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modis.gsfc.nasa.gov/data/" TargetMode="Externa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A3D6F45-F1AB-412B-93A3-89EB7FC70E02}">
  <we:reference id="f78a3046-9e99-4300-aa2b-5814002b01a2" version="1.55.1.0" store="EXCatalog" storeType="EXCatalog"/>
  <we:alternateReferences>
    <we:reference id="WA104382081" version="1.55.1.0" store="pt-PT"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LiF18</b:Tag>
    <b:SourceType>JournalArticle</b:SourceType>
    <b:Guid>{FE0DBF85-9F96-4C48-8BAD-9FAE37A59841}</b:Guid>
    <b:Title>Comparison of Fire Radiative Power Estimates From VIIRS and MODIS Observations</b:Title>
    <b:JournalName>Journal of Geophysical Research: Atmospheres</b:JournalName>
    <b:Year>2018</b:Year>
    <b:Pages>4545-4563</b:Pages>
    <b:Month>May</b:Month>
    <b:Day>2</b:Day>
    <b:DOI>https://doi.org/10.1029/2017JD027823</b:DOI>
    <b:Author>
      <b:Author>
        <b:NameList>
          <b:Person>
            <b:Last>Li</b:Last>
            <b:First>Fangjun</b:First>
          </b:Person>
          <b:Person>
            <b:Last>Zhang</b:Last>
            <b:First>Xiaoyang</b:First>
          </b:Person>
          <b:Person>
            <b:Last>Kondragunta</b:Last>
            <b:First>Shobha</b:First>
          </b:Person>
          <b:Person>
            <b:Last>Csiszar</b:Last>
            <b:First>Ivan</b:First>
          </b:Person>
        </b:NameList>
      </b:Author>
    </b:Author>
    <b:RefOrder>15</b:RefOrder>
  </b:Source>
  <b:Source>
    <b:Tag>Rit</b:Tag>
    <b:SourceType>Report</b:SourceType>
    <b:Guid>{2FD23BDA-FCD9-4A6D-80F2-640416D0047C}</b:Guid>
    <b:Author>
      <b:Author>
        <b:NameList>
          <b:Person>
            <b:Last>Durao</b:Last>
            <b:First>Rita</b:First>
          </b:Person>
          <b:Person>
            <b:Last>Alonso</b:Last>
            <b:First>Catarina</b:First>
          </b:Person>
          <b:Person>
            <b:Last>Russo</b:Last>
            <b:First>Ana</b:First>
          </b:Person>
          <b:Person>
            <b:Last>Gouveia</b:Last>
            <b:First>Célia</b:First>
          </b:Person>
        </b:NameList>
      </b:Author>
    </b:Author>
    <b:Title>The role of fire radiative power to estimate fire-related smoke pollution</b:Title>
    <b:JournalName>EGU General Assembly 2024</b:JournalName>
    <b:Year>2024</b:Year>
    <b:City>Vienna, Austria</b:City>
    <b:Month>April</b:Month>
    <b:Day>14-19</b:Day>
    <b:Publisher>EGU General Assembly 2024</b:Publisher>
    <b:DOI>https://doi.org/10.5194/egusphere-egu24-13237</b:DOI>
    <b:RefOrder>16</b:RefOrder>
  </b:Source>
  <b:Source>
    <b:Tag>Ins09</b:Tag>
    <b:SourceType>InternetSite</b:SourceType>
    <b:Guid>{EFD653A6-02A1-4A84-9DED-48F85BC19526}</b:Guid>
    <b:Title>Fire Radiative Power Pixel - MSG</b:Title>
    <b:Year>2009</b:Year>
    <b:InternetSiteTitle>geonetcastamericas.noaa.gov</b:InternetSiteTitle>
    <b:Month>March</b:Month>
    <b:Day>23</b:Day>
    <b:URL>https://www.geonetcastamericas.noaa.gov/products/navigator/details/EO_EUM_DAT_MSG_FRP-SEVIRI.html</b:URL>
    <b:Author>
      <b:Author>
        <b:Corporate>Instituto de Meteorologia</b:Corporate>
      </b:Author>
    </b:Author>
    <b:YearAccessed>2025</b:YearAccessed>
    <b:MonthAccessed>February</b:MonthAccessed>
    <b:DayAccessed>24</b:DayAccessed>
    <b:RefOrder>17</b:RefOrder>
  </b:Source>
  <b:Source>
    <b:Tag>Nat23</b:Tag>
    <b:SourceType>InternetSite</b:SourceType>
    <b:Guid>{65D55551-2D6D-40B3-AD43-F96E51456038}</b:Guid>
    <b:Title>Wildfires: How They Form, and Why They're so Dangerous</b:Title>
    <b:InternetSiteTitle>education.nationalgeographic.org</b:InternetSiteTitle>
    <b:Year>2023</b:Year>
    <b:Month>October</b:Month>
    <b:Day>19</b:Day>
    <b:URL>https://education.nationalgeographic.org/resource/wildfires-how-they-form-and-why-theyre-so-dangerous/</b:URL>
    <b:YearAccessed>2025</b:YearAccessed>
    <b:MonthAccessed>February</b:MonthAccessed>
    <b:DayAccessed>2</b:DayAccessed>
    <b:Author>
      <b:Author>
        <b:Corporate>National Geographic</b:Corporate>
      </b:Author>
    </b:Author>
    <b:RefOrder>2</b:RefOrder>
  </b:Source>
  <b:Source>
    <b:Tag>Nat25</b:Tag>
    <b:SourceType>InternetSite</b:SourceType>
    <b:Guid>{0104AC88-FFBD-4D98-98A6-1AB635D6EF40}</b:Guid>
    <b:Title>Wildfires</b:Title>
    <b:Year>2025</b:Year>
    <b:InternetSiteTitle>education.nationalgeographic.org</b:InternetSiteTitle>
    <b:Month>January</b:Month>
    <b:Day>15</b:Day>
    <b:URL>https://education.nationalgeographic.org/resource/wildfires/</b:URL>
    <b:Author>
      <b:Author>
        <b:Corporate>National Geographic</b:Corporate>
      </b:Author>
    </b:Author>
    <b:YearAccessed>2025</b:YearAccessed>
    <b:MonthAccessed>February</b:MonthAccessed>
    <b:DayAccessed>24</b:DayAccessed>
    <b:RefOrder>3</b:RefOrder>
  </b:Source>
  <b:Source>
    <b:Tag>Wor25</b:Tag>
    <b:SourceType>InternetSite</b:SourceType>
    <b:Guid>{0B2E1145-85E3-431D-8ADD-7A16EE2EA4AF}</b:Guid>
    <b:Title>Wildfires</b:Title>
    <b:InternetSiteTitle>who.int</b:InternetSiteTitle>
    <b:URL>https://www.who.int/health-topics/wildfires#tab=tab_1</b:URL>
    <b:Author>
      <b:Author>
        <b:Corporate>World Health Organization</b:Corporate>
      </b:Author>
    </b:Author>
    <b:YearAccessed>2025</b:YearAccessed>
    <b:MonthAccessed>February</b:MonthAccessed>
    <b:DayAccessed>24</b:DayAccessed>
    <b:RefOrder>4</b:RefOrder>
  </b:Source>
  <b:Source>
    <b:Tag>Wor251</b:Tag>
    <b:SourceType>InternetSite</b:SourceType>
    <b:Guid>{CCD85C07-9743-44AF-85F5-70FD4FE7283F}</b:Guid>
    <b:Author>
      <b:Author>
        <b:Corporate>World Meteorological Organization</b:Corporate>
      </b:Author>
    </b:Author>
    <b:Title>Extreme Weather</b:Title>
    <b:InternetSiteTitle>wmo.int</b:InternetSiteTitle>
    <b:URL>https://wmo.int/topics/extreme-weather</b:URL>
    <b:YearAccessed>2025</b:YearAccessed>
    <b:MonthAccessed>February</b:MonthAccessed>
    <b:DayAccessed>24</b:DayAccessed>
    <b:RefOrder>7</b:RefOrder>
  </b:Source>
  <b:Source>
    <b:Tag>DeS13</b:Tag>
    <b:SourceType>Report</b:SourceType>
    <b:Guid>{017CEEA5-4939-4AD5-8DE7-BF791C50B3EE}</b:Guid>
    <b:Title>Climate change, extreme weather events, air pollution and respiratory health in Europe</b:Title>
    <b:Year>2013</b:Year>
    <b:Author>
      <b:Author>
        <b:NameList>
          <b:Person>
            <b:Last>De Sario</b:Last>
            <b:First>M.</b:First>
          </b:Person>
          <b:Person>
            <b:Last>Katsouyanni</b:Last>
            <b:First>K.</b:First>
          </b:Person>
          <b:Person>
            <b:Last>Michelozzi</b:Last>
            <b:First>P.</b:First>
          </b:Person>
        </b:NameList>
      </b:Author>
    </b:Author>
    <b:RefOrder>5</b:RefOrder>
  </b:Source>
  <b:Source>
    <b:Tag>Qua19</b:Tag>
    <b:SourceType>InternetSite</b:SourceType>
    <b:Guid>{AFFBC654-5F0C-4C3E-AA07-C743C6B99657}</b:Guid>
    <b:Year>2019</b:Year>
    <b:URL>https://qualar.apambiente.pt/node/metodo-calculo-indices</b:URL>
    <b:Author>
      <b:Author>
        <b:Corporate>QualAr</b:Corporate>
      </b:Author>
    </b:Author>
    <b:YearAccessed>2025</b:YearAccessed>
    <b:MonthAccessed>February</b:MonthAccessed>
    <b:DayAccessed>25</b:DayAccessed>
    <b:Title>Qualidade do Ar - Índice Qualar</b:Title>
    <b:InternetSiteTitle>qualar.apambiente.pt</b:InternetSiteTitle>
    <b:RefOrder>6</b:RefOrder>
  </b:Source>
  <b:Source>
    <b:Tag>Agh20</b:Tag>
    <b:SourceType>Report</b:SourceType>
    <b:Guid>{B713861B-A2ED-4C1C-A3A4-56A40C5984F8}</b:Guid>
    <b:Title>Climate Extremes and Compound Hazards in a Warming World</b:Title>
    <b:Year>2020</b:Year>
    <b:Publisher>Annual Reviews</b:Publisher>
    <b:DOI>https://doi.org/10.1146/annurev-earth-071719-055228</b:DOI>
    <b:Author>
      <b:Author>
        <b:NameList>
          <b:Person>
            <b:Last>AghaKouchak</b:Last>
            <b:First>Amir</b:First>
          </b:Person>
          <b:Person>
            <b:Last>Chiang</b:Last>
            <b:First>Felicia</b:First>
          </b:Person>
          <b:Person>
            <b:Last>Huning</b:Last>
            <b:Middle>S.</b:Middle>
            <b:First>Laurie</b:First>
          </b:Person>
          <b:Person>
            <b:Last>Love</b:Last>
            <b:Middle>A.</b:Middle>
            <b:First>Charlotte</b:First>
          </b:Person>
          <b:Person>
            <b:Last>Mallakpour</b:Last>
            <b:First>Iman</b:First>
          </b:Person>
          <b:Person>
            <b:Last>Mazdiyasni</b:Last>
            <b:First>Omid</b:First>
          </b:Person>
          <b:Person>
            <b:Last>Moftakhari</b:Last>
            <b:First>Hamed</b:First>
          </b:Person>
          <b:Person>
            <b:Last>Papalexiou</b:Last>
            <b:Middle>Michael</b:Middle>
            <b:First>Simon</b:First>
          </b:Person>
          <b:Person>
            <b:Last>Ragno</b:Last>
            <b:First>Elisa</b:First>
          </b:Person>
          <b:Person>
            <b:Last>Sadegh</b:Last>
            <b:First>Mojtaba</b:First>
          </b:Person>
        </b:NameList>
      </b:Author>
    </b:Author>
    <b:RefOrder>8</b:RefOrder>
  </b:Source>
  <b:Source>
    <b:Tag>The23</b:Tag>
    <b:SourceType>JournalArticle</b:SourceType>
    <b:Guid>{F9E83484-3961-45AD-80A5-A76A4DADAECB}</b:Guid>
    <b:Title>The Future of extreme meteorological fire danger under climate change scenarios for Iberia</b:Title>
    <b:Year>2023</b:Year>
    <b:YearAccessed>2025</b:YearAccessed>
    <b:MonthAccessed>February</b:MonthAccessed>
    <b:DayAccessed>25</b:DayAccessed>
    <b:DOI>https://doi.org/10.1016/j.wace.2023.100623</b:DOI>
    <b:JournalName>Elsevier</b:JournalName>
    <b:Volume>42</b:Volume>
    <b:Author>
      <b:Author>
        <b:NameList>
          <b:Person>
            <b:Last>Bento</b:Last>
            <b:Middle>A.</b:Middle>
            <b:First>Virgilio</b:First>
          </b:Person>
          <b:Person>
            <b:Last>Lima</b:Last>
            <b:Middle>C. A.</b:Middle>
            <b:First>Daniela</b:First>
          </b:Person>
          <b:Person>
            <b:Last>Santos</b:Last>
            <b:Middle>C.</b:Middle>
            <b:First>Luana</b:First>
          </b:Person>
          <b:Person>
            <b:Last>Lima</b:Last>
            <b:Middle>M.</b:Middle>
            <b:First>Miguel</b:First>
          </b:Person>
          <b:Person>
            <b:Last>Russo</b:Last>
            <b:First>Ana</b:First>
          </b:Person>
          <b:Person>
            <b:Last>Nunes</b:Last>
            <b:Middle>A.</b:Middle>
            <b:First>Silvia</b:First>
          </b:Person>
          <b:Person>
            <b:Last>DaCamara</b:Last>
            <b:Middle>C.</b:Middle>
            <b:First>Carlos</b:First>
          </b:Person>
          <b:Person>
            <b:Last>Trigo</b:Last>
            <b:Middle>M.</b:Middle>
            <b:First>Ricardo</b:First>
          </b:Person>
          <b:Person>
            <b:Last>Soares</b:Last>
            <b:Middle>M. M.</b:Middle>
            <b:First>Pedro</b:First>
          </b:Person>
        </b:NameList>
      </b:Author>
    </b:Author>
    <b:RefOrder>9</b:RefOrder>
  </b:Source>
  <b:Source>
    <b:Tag>Wor252</b:Tag>
    <b:SourceType>InternetSite</b:SourceType>
    <b:Guid>{B78FE843-DDDD-4ED6-A57B-519CE4BCE85E}</b:Guid>
    <b:Title>Air pollution</b:Title>
    <b:InternetSiteTitle>who.int</b:InternetSiteTitle>
    <b:Author>
      <b:Author>
        <b:Corporate>World Health Organization</b:Corporate>
      </b:Author>
    </b:Author>
    <b:YearAccessed>2025</b:YearAccessed>
    <b:URL>https://www.who.int/health-topics/air-pollution#tab=tab_1</b:URL>
    <b:MonthAccessed>February</b:MonthAccessed>
    <b:DayAccessed>25</b:DayAccessed>
    <b:RefOrder>1</b:RefOrder>
  </b:Source>
  <b:Source>
    <b:Tag>Cop25</b:Tag>
    <b:SourceType>InternetSite</b:SourceType>
    <b:Guid>{283B662C-D575-43E5-91D4-96D37B542202}</b:Guid>
    <b:Title>About Copernicus</b:Title>
    <b:InternetSiteTitle>copernicus.eu</b:InternetSiteTitle>
    <b:URL>https://www.copernicus.eu/en/about-copernicus</b:URL>
    <b:Author>
      <b:Author>
        <b:Corporate>Copernicus</b:Corporate>
      </b:Author>
    </b:Author>
    <b:YearAccessed>2025</b:YearAccessed>
    <b:MonthAccessed>February</b:MonthAccessed>
    <b:DayAccessed>25</b:DayAccessed>
    <b:RefOrder>12</b:RefOrder>
  </b:Source>
  <b:Source>
    <b:Tag>Cop251</b:Tag>
    <b:SourceType>InternetSite</b:SourceType>
    <b:Guid>{D94ACBD7-79A0-4439-B967-A06249447147}</b:Guid>
    <b:Title>ERA5 hourly data on single levels from 1940 to present - Overview</b:Title>
    <b:InternetSiteTitle>cds.climate.copernicus.eu</b:InternetSiteTitle>
    <b:URL>https://cds.climate.copernicus.eu/datasets/reanalysis-era5-single-levels?tab=overview</b:URL>
    <b:Author>
      <b:Author>
        <b:Corporate>Copernicus</b:Corporate>
      </b:Author>
    </b:Author>
    <b:YearAccessed>2025</b:YearAccessed>
    <b:MonthAccessed>February</b:MonthAccessed>
    <b:DayAccessed>25</b:DayAccessed>
    <b:RefOrder>13</b:RefOrder>
  </b:Source>
  <b:Source>
    <b:Tag>Cop252</b:Tag>
    <b:SourceType>InternetSite</b:SourceType>
    <b:Guid>{9A2A2D74-0AE7-4F1A-A5CF-482643E3C690}</b:Guid>
    <b:Title>CAMS European air quality reanalyses - Overview</b:Title>
    <b:InternetSiteTitle>ads.atmosphere.copernicus.eu</b:InternetSiteTitle>
    <b:URL>https://ads.atmosphere.copernicus.eu/datasets/cams-europe-air-quality-reanalyses?tab=overview</b:URL>
    <b:Author>
      <b:Author>
        <b:Corporate>Copernicus</b:Corporate>
      </b:Author>
    </b:Author>
    <b:YearAccessed>2025</b:YearAccessed>
    <b:MonthAccessed>February</b:MonthAccessed>
    <b:DayAccessed>26</b:DayAccessed>
    <b:RefOrder>14</b:RefOrder>
  </b:Source>
  <b:Source>
    <b:Tag>Hol06</b:Tag>
    <b:SourceType>JournalArticle</b:SourceType>
    <b:Guid>{A215752B-DA95-4181-A6DB-EB0CA5F4CF03}</b:Guid>
    <b:Title>A review of dispersion modelling and its application to the dispersion of particles: An overview of different dispersion models available</b:Title>
    <b:Year>2006</b:Year>
    <b:JournalName>Elsevier</b:JournalName>
    <b:Pages>5902-5928</b:Pages>
    <b:DOI>https://doi.org/10.1016/j.atmosenv.2006.06.003</b:DOI>
    <b:Author>
      <b:Author>
        <b:NameList>
          <b:Person>
            <b:Last>Holmes</b:Last>
            <b:Middle>S.</b:Middle>
            <b:First>N.</b:First>
          </b:Person>
          <b:Person>
            <b:Last>Morawska</b:Last>
            <b:First>L.</b:First>
          </b:Person>
        </b:NameList>
      </b:Author>
    </b:Author>
    <b:RefOrder>11</b:RefOrder>
  </b:Source>
  <b:Source>
    <b:Tag>Che</b:Tag>
    <b:SourceType>DocumentFromInternetSite</b:SourceType>
    <b:Guid>{475F85EE-3B6E-49C1-B921-ED25B60B9011}</b:Guid>
    <b:Title>What is Machine Learning?</b:Title>
    <b:InternetSiteTitle>oracle.com</b:InternetSiteTitle>
    <b:Author>
      <b:Author>
        <b:NameList>
          <b:Person>
            <b:Last>Chen</b:Last>
            <b:First>Michael</b:First>
          </b:Person>
        </b:NameList>
      </b:Author>
    </b:Author>
    <b:Year>2024</b:Year>
    <b:Month>November</b:Month>
    <b:Day>25</b:Day>
    <b:URL>https://www.oracle.com/uk/artificial-intelligence/machine-learning/what-is-machine-learning/</b:URL>
    <b:YearAccessed>2025</b:YearAccessed>
    <b:MonthAccessed>February</b:MonthAccessed>
    <b:DayAccessed>26</b:DayAccessed>
    <b:RefOrder>10</b:RefOrder>
  </b:Source>
  <b:Source>
    <b:Tag>Yao13</b:Tag>
    <b:SourceType>JournalArticle</b:SourceType>
    <b:Guid>{0C4491F1-60E8-49E4-8BA0-43A75601DA2E}</b:Guid>
    <b:Title>An empirical model to estimate daily forest fire smoke exposure over a large geographic area using air quality, meteorological, and remote sensing data</b:Title>
    <b:Year>2013</b:Year>
    <b:JournalName>Journal of Exposure Science and Environmental Epidemiology (2014)</b:JournalName>
    <b:Pages>328-335</b:Pages>
    <b:Volume>24</b:Volume>
    <b:DOI>doi:10.1038/jes.2013.87</b:DOI>
    <b:Author>
      <b:Author>
        <b:NameList>
          <b:Person>
            <b:Last>Yao</b:Last>
            <b:First>Jiayun</b:First>
          </b:Person>
          <b:Person>
            <b:Last>Henderson</b:Last>
            <b:Middle>B.</b:Middle>
            <b:First>Sarah</b:First>
          </b:Person>
        </b:NameList>
      </b:Author>
    </b:Author>
    <b:RefOrder>18</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E4994B514E1854BB9B7A534CB298CD4" ma:contentTypeVersion="9" ma:contentTypeDescription="Criar um novo documento." ma:contentTypeScope="" ma:versionID="7863902198e74cb03608d81cfa1069b7">
  <xsd:schema xmlns:xsd="http://www.w3.org/2001/XMLSchema" xmlns:xs="http://www.w3.org/2001/XMLSchema" xmlns:p="http://schemas.microsoft.com/office/2006/metadata/properties" xmlns:ns3="5865749c-44ff-4e71-baee-e2f7c4060fd3" xmlns:ns4="28ca62f2-5858-431f-b1db-7d5ec75cce37" targetNamespace="http://schemas.microsoft.com/office/2006/metadata/properties" ma:root="true" ma:fieldsID="cac7df1ed4bcc9895eb35fb78bc270c3" ns3:_="" ns4:_="">
    <xsd:import namespace="5865749c-44ff-4e71-baee-e2f7c4060fd3"/>
    <xsd:import namespace="28ca62f2-5858-431f-b1db-7d5ec75cce37"/>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65749c-44ff-4e71-baee-e2f7c4060f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ca62f2-5858-431f-b1db-7d5ec75cce37" elementFormDefault="qualified">
    <xsd:import namespace="http://schemas.microsoft.com/office/2006/documentManagement/types"/>
    <xsd:import namespace="http://schemas.microsoft.com/office/infopath/2007/PartnerControls"/>
    <xsd:element name="SharedWithUsers" ma:index="13"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hes de Partilhado Com" ma:internalName="SharedWithDetails" ma:readOnly="true">
      <xsd:simpleType>
        <xsd:restriction base="dms:Note">
          <xsd:maxLength value="255"/>
        </xsd:restriction>
      </xsd:simpleType>
    </xsd:element>
    <xsd:element name="SharingHintHash" ma:index="15" nillable="true" ma:displayName="Hash de Sugestão de Partilh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5865749c-44ff-4e71-baee-e2f7c4060fd3" xsi:nil="true"/>
  </documentManagement>
</p:properties>
</file>

<file path=customXml/itemProps1.xml><?xml version="1.0" encoding="utf-8"?>
<ds:datastoreItem xmlns:ds="http://schemas.openxmlformats.org/officeDocument/2006/customXml" ds:itemID="{5CCB2F9E-D0C5-4651-B230-F924238603FF}">
  <ds:schemaRefs>
    <ds:schemaRef ds:uri="http://schemas.openxmlformats.org/officeDocument/2006/bibliography"/>
  </ds:schemaRefs>
</ds:datastoreItem>
</file>

<file path=customXml/itemProps2.xml><?xml version="1.0" encoding="utf-8"?>
<ds:datastoreItem xmlns:ds="http://schemas.openxmlformats.org/officeDocument/2006/customXml" ds:itemID="{D7E39ABD-345E-44DE-AEDE-5E95997E0979}">
  <ds:schemaRefs>
    <ds:schemaRef ds:uri="http://schemas.microsoft.com/sharepoint/v3/contenttype/forms"/>
  </ds:schemaRefs>
</ds:datastoreItem>
</file>

<file path=customXml/itemProps3.xml><?xml version="1.0" encoding="utf-8"?>
<ds:datastoreItem xmlns:ds="http://schemas.openxmlformats.org/officeDocument/2006/customXml" ds:itemID="{9CEE0FA0-ED70-4FC4-9AF4-1EC0F7F7D2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65749c-44ff-4e71-baee-e2f7c4060fd3"/>
    <ds:schemaRef ds:uri="28ca62f2-5858-431f-b1db-7d5ec75cce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61DBBB-4827-45D3-8C7D-DAD345AB75A4}">
  <ds:schemaRefs>
    <ds:schemaRef ds:uri="http://schemas.microsoft.com/office/2006/metadata/properties"/>
    <ds:schemaRef ds:uri="http://schemas.microsoft.com/office/infopath/2007/PartnerControls"/>
    <ds:schemaRef ds:uri="5865749c-44ff-4e71-baee-e2f7c4060fd3"/>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23</Pages>
  <Words>4261</Words>
  <Characters>23014</Characters>
  <Application>Microsoft Office Word</Application>
  <DocSecurity>0</DocSecurity>
  <Lines>191</Lines>
  <Paragraphs>54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Margarida Matias Rodrigues</dc:creator>
  <cp:keywords/>
  <dc:description/>
  <cp:lastModifiedBy>Sofia Margarida Matias Rodrigues</cp:lastModifiedBy>
  <cp:revision>6</cp:revision>
  <cp:lastPrinted>2025-02-27T15:35:00Z</cp:lastPrinted>
  <dcterms:created xsi:type="dcterms:W3CDTF">2025-02-28T10:49:00Z</dcterms:created>
  <dcterms:modified xsi:type="dcterms:W3CDTF">2025-03-10T12:29:00Z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0x0101007E4994B514E1854BB9B7A534CB298CD4</vt:lpwstr>
  </property>
</Properties>
</file>